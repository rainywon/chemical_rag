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8662FF">
      <w:pPr>
        <w:widowControl/>
        <w:spacing w:line="560" w:lineRule="exact"/>
        <w:jc w:val="center"/>
        <w:outlineLvl w:val="0"/>
        <w:rPr>
          <w:rFonts w:ascii="宋体" w:hAnsi="宋体" w:cs="宋体" w:hint="eastAsia"/>
          <w:kern w:val="36"/>
          <w:sz w:val="32"/>
          <w:szCs w:val="32"/>
        </w:rPr>
      </w:pPr>
    </w:p>
    <w:p w:rsidR="00000000" w:rsidRDefault="008662FF">
      <w:pPr>
        <w:widowControl/>
        <w:spacing w:line="640" w:lineRule="exact"/>
        <w:jc w:val="center"/>
        <w:outlineLvl w:val="0"/>
        <w:rPr>
          <w:rFonts w:ascii="宋体" w:hAnsi="宋体" w:cs="宋体" w:hint="eastAsia"/>
          <w:b/>
          <w:bCs/>
          <w:kern w:val="36"/>
          <w:sz w:val="44"/>
          <w:szCs w:val="44"/>
        </w:rPr>
      </w:pPr>
      <w:r>
        <w:rPr>
          <w:rFonts w:ascii="宋体" w:hAnsi="宋体" w:cs="宋体" w:hint="eastAsia"/>
          <w:b/>
          <w:bCs/>
          <w:kern w:val="36"/>
          <w:sz w:val="44"/>
          <w:szCs w:val="44"/>
        </w:rPr>
        <w:t>国务院安委会办公室</w:t>
      </w:r>
      <w:r>
        <w:rPr>
          <w:rFonts w:ascii="宋体" w:hAnsi="宋体" w:cs="宋体" w:hint="eastAsia"/>
          <w:b/>
          <w:bCs/>
          <w:kern w:val="36"/>
          <w:sz w:val="44"/>
          <w:szCs w:val="44"/>
        </w:rPr>
        <w:t xml:space="preserve"> </w:t>
      </w:r>
      <w:r>
        <w:rPr>
          <w:rFonts w:ascii="宋体" w:hAnsi="宋体" w:cs="宋体" w:hint="eastAsia"/>
          <w:b/>
          <w:bCs/>
          <w:kern w:val="36"/>
          <w:sz w:val="44"/>
          <w:szCs w:val="44"/>
        </w:rPr>
        <w:t>应急管理部关于开展</w:t>
      </w:r>
      <w:r>
        <w:rPr>
          <w:rFonts w:ascii="宋体" w:hAnsi="宋体" w:cs="宋体" w:hint="eastAsia"/>
          <w:b/>
          <w:bCs/>
          <w:kern w:val="36"/>
          <w:sz w:val="44"/>
          <w:szCs w:val="44"/>
        </w:rPr>
        <w:t>2024</w:t>
      </w:r>
      <w:r>
        <w:rPr>
          <w:rFonts w:ascii="宋体" w:hAnsi="宋体" w:cs="宋体" w:hint="eastAsia"/>
          <w:b/>
          <w:bCs/>
          <w:kern w:val="36"/>
          <w:sz w:val="44"/>
          <w:szCs w:val="44"/>
        </w:rPr>
        <w:t>年全国“安全生产月”活动的通知</w:t>
      </w:r>
    </w:p>
    <w:p w:rsidR="00000000" w:rsidRDefault="008662FF">
      <w:pPr>
        <w:widowControl/>
        <w:spacing w:line="560" w:lineRule="exact"/>
        <w:jc w:val="center"/>
        <w:rPr>
          <w:rFonts w:ascii="宋体" w:hAnsi="宋体" w:cs="宋体" w:hint="eastAsia"/>
          <w:kern w:val="0"/>
          <w:sz w:val="32"/>
          <w:szCs w:val="32"/>
        </w:rPr>
      </w:pPr>
      <w:r>
        <w:rPr>
          <w:rFonts w:ascii="宋体" w:hAnsi="宋体" w:cs="宋体" w:hint="eastAsia"/>
          <w:kern w:val="0"/>
          <w:sz w:val="32"/>
          <w:szCs w:val="32"/>
        </w:rPr>
        <w:t>安委办〔</w:t>
      </w:r>
      <w:r>
        <w:rPr>
          <w:rFonts w:ascii="宋体" w:hAnsi="宋体" w:cs="宋体" w:hint="eastAsia"/>
          <w:kern w:val="0"/>
          <w:sz w:val="32"/>
          <w:szCs w:val="32"/>
        </w:rPr>
        <w:t>2024</w:t>
      </w:r>
      <w:r>
        <w:rPr>
          <w:rFonts w:ascii="宋体" w:hAnsi="宋体" w:cs="宋体" w:hint="eastAsia"/>
          <w:kern w:val="0"/>
          <w:sz w:val="32"/>
          <w:szCs w:val="32"/>
        </w:rPr>
        <w:t>〕</w:t>
      </w:r>
      <w:r>
        <w:rPr>
          <w:rFonts w:ascii="宋体" w:hAnsi="宋体" w:cs="宋体" w:hint="eastAsia"/>
          <w:kern w:val="0"/>
          <w:sz w:val="32"/>
          <w:szCs w:val="32"/>
        </w:rPr>
        <w:t>3</w:t>
      </w:r>
      <w:r>
        <w:rPr>
          <w:rFonts w:ascii="宋体" w:hAnsi="宋体" w:cs="宋体" w:hint="eastAsia"/>
          <w:kern w:val="0"/>
          <w:sz w:val="32"/>
          <w:szCs w:val="32"/>
        </w:rPr>
        <w:t>号</w:t>
      </w:r>
    </w:p>
    <w:p w:rsidR="00000000" w:rsidRDefault="008662FF">
      <w:pPr>
        <w:widowControl/>
        <w:spacing w:line="560" w:lineRule="exact"/>
        <w:ind w:firstLine="480"/>
        <w:jc w:val="left"/>
        <w:rPr>
          <w:rFonts w:ascii="宋体" w:hAnsi="宋体" w:cs="宋体" w:hint="eastAsia"/>
          <w:kern w:val="0"/>
          <w:sz w:val="32"/>
          <w:szCs w:val="32"/>
        </w:rPr>
      </w:pPr>
    </w:p>
    <w:p w:rsidR="00000000" w:rsidRDefault="008662FF">
      <w:pPr>
        <w:widowControl/>
        <w:spacing w:line="560" w:lineRule="exact"/>
        <w:rPr>
          <w:rFonts w:ascii="宋体" w:hAnsi="宋体" w:cs="宋体" w:hint="eastAsia"/>
          <w:kern w:val="0"/>
          <w:sz w:val="32"/>
          <w:szCs w:val="32"/>
        </w:rPr>
      </w:pPr>
      <w:r>
        <w:rPr>
          <w:rFonts w:ascii="宋体" w:hAnsi="宋体" w:cs="宋体" w:hint="eastAsia"/>
          <w:kern w:val="0"/>
          <w:sz w:val="32"/>
          <w:szCs w:val="32"/>
        </w:rPr>
        <w:t>各省、自治区、直辖市及新疆生产建设兵团安全生产委员会，国务院安委会各成员单位，各省、自治区、直辖市应急管理厅（局），新疆生产建设兵团应急管理局，有关中央企业：</w:t>
      </w:r>
    </w:p>
    <w:p w:rsidR="00000000" w:rsidRDefault="008662FF">
      <w:pPr>
        <w:widowControl/>
        <w:spacing w:line="560" w:lineRule="exact"/>
        <w:ind w:firstLineChars="200" w:firstLine="640"/>
        <w:rPr>
          <w:rFonts w:ascii="宋体" w:hAnsi="宋体" w:cs="宋体" w:hint="eastAsia"/>
          <w:kern w:val="0"/>
          <w:sz w:val="32"/>
          <w:szCs w:val="32"/>
        </w:rPr>
      </w:pPr>
      <w:r>
        <w:rPr>
          <w:rFonts w:ascii="宋体" w:hAnsi="宋体" w:cs="宋体" w:hint="eastAsia"/>
          <w:kern w:val="0"/>
          <w:sz w:val="32"/>
          <w:szCs w:val="32"/>
        </w:rPr>
        <w:t>今年</w:t>
      </w:r>
      <w:r>
        <w:rPr>
          <w:rFonts w:ascii="宋体" w:hAnsi="宋体" w:cs="宋体" w:hint="eastAsia"/>
          <w:kern w:val="0"/>
          <w:sz w:val="32"/>
          <w:szCs w:val="32"/>
        </w:rPr>
        <w:t>6</w:t>
      </w:r>
      <w:r>
        <w:rPr>
          <w:rFonts w:ascii="宋体" w:hAnsi="宋体" w:cs="宋体" w:hint="eastAsia"/>
          <w:kern w:val="0"/>
          <w:sz w:val="32"/>
          <w:szCs w:val="32"/>
        </w:rPr>
        <w:t>月是第</w:t>
      </w:r>
      <w:r>
        <w:rPr>
          <w:rFonts w:ascii="宋体" w:hAnsi="宋体" w:cs="宋体" w:hint="eastAsia"/>
          <w:kern w:val="0"/>
          <w:sz w:val="32"/>
          <w:szCs w:val="32"/>
        </w:rPr>
        <w:t>2</w:t>
      </w:r>
      <w:r>
        <w:rPr>
          <w:rFonts w:ascii="宋体" w:hAnsi="宋体" w:cs="宋体" w:hint="eastAsia"/>
          <w:kern w:val="0"/>
          <w:sz w:val="32"/>
          <w:szCs w:val="32"/>
        </w:rPr>
        <w:t>3</w:t>
      </w:r>
      <w:r>
        <w:rPr>
          <w:rFonts w:ascii="宋体" w:hAnsi="宋体" w:cs="宋体" w:hint="eastAsia"/>
          <w:kern w:val="0"/>
          <w:sz w:val="32"/>
          <w:szCs w:val="32"/>
        </w:rPr>
        <w:t>个全国“安全生产月”</w:t>
      </w:r>
      <w:r>
        <w:rPr>
          <w:rFonts w:ascii="宋体" w:hAnsi="宋体" w:cs="宋体" w:hint="eastAsia"/>
          <w:kern w:val="0"/>
          <w:sz w:val="32"/>
          <w:szCs w:val="32"/>
        </w:rPr>
        <w:t>，</w:t>
      </w:r>
      <w:r>
        <w:rPr>
          <w:rFonts w:ascii="宋体" w:hAnsi="宋体" w:cs="宋体" w:hint="eastAsia"/>
          <w:kern w:val="0"/>
          <w:sz w:val="32"/>
          <w:szCs w:val="32"/>
        </w:rPr>
        <w:t>主题是“</w:t>
      </w:r>
      <w:r>
        <w:rPr>
          <w:rFonts w:ascii="宋体" w:hAnsi="宋体" w:cs="宋体" w:hint="eastAsia"/>
          <w:kern w:val="0"/>
          <w:sz w:val="32"/>
          <w:szCs w:val="32"/>
        </w:rPr>
        <w:t>人人讲安全、个个会应急——畅通生命通道</w:t>
      </w:r>
      <w:r>
        <w:rPr>
          <w:rFonts w:ascii="宋体" w:hAnsi="宋体" w:cs="宋体" w:hint="eastAsia"/>
          <w:kern w:val="0"/>
          <w:sz w:val="32"/>
          <w:szCs w:val="32"/>
        </w:rPr>
        <w:t>”</w:t>
      </w:r>
      <w:r>
        <w:rPr>
          <w:rFonts w:ascii="宋体" w:hAnsi="宋体" w:cs="宋体" w:hint="eastAsia"/>
          <w:kern w:val="0"/>
          <w:sz w:val="32"/>
          <w:szCs w:val="32"/>
        </w:rPr>
        <w:t>，</w:t>
      </w:r>
      <w:r>
        <w:rPr>
          <w:rFonts w:ascii="宋体" w:hAnsi="宋体" w:cs="宋体" w:hint="eastAsia"/>
          <w:kern w:val="0"/>
          <w:sz w:val="32"/>
          <w:szCs w:val="32"/>
        </w:rPr>
        <w:t>6</w:t>
      </w:r>
      <w:r>
        <w:rPr>
          <w:rFonts w:ascii="宋体" w:hAnsi="宋体" w:cs="宋体" w:hint="eastAsia"/>
          <w:kern w:val="0"/>
          <w:sz w:val="32"/>
          <w:szCs w:val="32"/>
        </w:rPr>
        <w:t>月</w:t>
      </w:r>
      <w:r>
        <w:rPr>
          <w:rFonts w:ascii="宋体" w:hAnsi="宋体" w:cs="宋体" w:hint="eastAsia"/>
          <w:kern w:val="0"/>
          <w:sz w:val="32"/>
          <w:szCs w:val="32"/>
        </w:rPr>
        <w:t>16</w:t>
      </w:r>
      <w:r>
        <w:rPr>
          <w:rFonts w:ascii="宋体" w:hAnsi="宋体" w:cs="宋体" w:hint="eastAsia"/>
          <w:kern w:val="0"/>
          <w:sz w:val="32"/>
          <w:szCs w:val="32"/>
        </w:rPr>
        <w:t>日为全国“安全宣传咨询日</w:t>
      </w:r>
      <w:r>
        <w:rPr>
          <w:rFonts w:ascii="宋体" w:hAnsi="宋体" w:cs="宋体" w:hint="eastAsia"/>
          <w:kern w:val="0"/>
          <w:sz w:val="32"/>
          <w:szCs w:val="32"/>
        </w:rPr>
        <w:t>”</w:t>
      </w:r>
      <w:r>
        <w:rPr>
          <w:rFonts w:ascii="宋体" w:hAnsi="宋体" w:cs="宋体" w:hint="eastAsia"/>
          <w:kern w:val="0"/>
          <w:sz w:val="32"/>
          <w:szCs w:val="32"/>
        </w:rPr>
        <w:t>。为组织做好</w:t>
      </w:r>
      <w:r>
        <w:rPr>
          <w:rFonts w:ascii="宋体" w:hAnsi="宋体" w:cs="宋体" w:hint="eastAsia"/>
          <w:kern w:val="0"/>
          <w:sz w:val="32"/>
          <w:szCs w:val="32"/>
        </w:rPr>
        <w:t>202</w:t>
      </w:r>
      <w:r>
        <w:rPr>
          <w:rFonts w:ascii="宋体" w:hAnsi="宋体" w:cs="宋体" w:hint="eastAsia"/>
          <w:kern w:val="0"/>
          <w:sz w:val="32"/>
          <w:szCs w:val="32"/>
        </w:rPr>
        <w:t>4</w:t>
      </w:r>
      <w:r>
        <w:rPr>
          <w:rFonts w:ascii="宋体" w:hAnsi="宋体" w:cs="宋体" w:hint="eastAsia"/>
          <w:kern w:val="0"/>
          <w:sz w:val="32"/>
          <w:szCs w:val="32"/>
        </w:rPr>
        <w:t>年全国“安全生产月”各项工作</w:t>
      </w:r>
      <w:r>
        <w:rPr>
          <w:rFonts w:ascii="宋体" w:hAnsi="宋体" w:cs="宋体" w:hint="eastAsia"/>
          <w:kern w:val="0"/>
          <w:sz w:val="32"/>
          <w:szCs w:val="32"/>
        </w:rPr>
        <w:t>，</w:t>
      </w:r>
      <w:r>
        <w:rPr>
          <w:rFonts w:ascii="宋体" w:hAnsi="宋体" w:cs="宋体" w:hint="eastAsia"/>
          <w:kern w:val="0"/>
          <w:sz w:val="32"/>
          <w:szCs w:val="32"/>
        </w:rPr>
        <w:t>现就有关事项通知如下</w:t>
      </w:r>
      <w:r>
        <w:rPr>
          <w:rFonts w:ascii="宋体" w:hAnsi="宋体" w:cs="宋体" w:hint="eastAsia"/>
          <w:kern w:val="0"/>
          <w:sz w:val="32"/>
          <w:szCs w:val="32"/>
        </w:rPr>
        <w:t>:</w:t>
      </w:r>
    </w:p>
    <w:p w:rsidR="00000000" w:rsidRDefault="008662FF">
      <w:pPr>
        <w:spacing w:line="560" w:lineRule="exact"/>
        <w:ind w:firstLineChars="200" w:firstLine="643"/>
        <w:rPr>
          <w:rFonts w:ascii="宋体" w:hAnsi="宋体" w:cs="宋体" w:hint="eastAsia"/>
          <w:b/>
          <w:bCs/>
          <w:sz w:val="32"/>
          <w:szCs w:val="32"/>
        </w:rPr>
      </w:pPr>
      <w:r>
        <w:rPr>
          <w:rFonts w:ascii="宋体" w:hAnsi="宋体" w:cs="宋体" w:hint="eastAsia"/>
          <w:b/>
          <w:bCs/>
          <w:sz w:val="32"/>
          <w:szCs w:val="32"/>
        </w:rPr>
        <w:t>一、深入宣传贯彻习近平总书记关于安全生产重要论述</w:t>
      </w:r>
    </w:p>
    <w:p w:rsidR="00000000" w:rsidRDefault="008662FF">
      <w:pPr>
        <w:spacing w:line="560" w:lineRule="exact"/>
        <w:ind w:firstLineChars="200" w:firstLine="640"/>
        <w:rPr>
          <w:rFonts w:ascii="宋体" w:hAnsi="宋体" w:cs="宋体" w:hint="eastAsia"/>
          <w:sz w:val="32"/>
          <w:szCs w:val="32"/>
        </w:rPr>
      </w:pPr>
      <w:r>
        <w:rPr>
          <w:rFonts w:ascii="宋体" w:hAnsi="宋体" w:cs="宋体" w:hint="eastAsia"/>
          <w:sz w:val="32"/>
          <w:szCs w:val="32"/>
        </w:rPr>
        <w:t>各地区、各有关部门和单位要组织学习习近平总书记关于安全生产重要论述和重要指示批示精神，各地安委会要以《深入学习贯彻习近平关于应急管理的重要论述》为</w:t>
      </w:r>
      <w:r>
        <w:rPr>
          <w:rFonts w:ascii="宋体" w:hAnsi="宋体" w:cs="宋体" w:hint="eastAsia"/>
          <w:sz w:val="32"/>
          <w:szCs w:val="32"/>
        </w:rPr>
        <w:t>重点</w:t>
      </w:r>
      <w:r>
        <w:rPr>
          <w:rFonts w:ascii="宋体" w:hAnsi="宋体" w:cs="宋体" w:hint="eastAsia"/>
          <w:sz w:val="32"/>
          <w:szCs w:val="32"/>
        </w:rPr>
        <w:t>，开展专题研讨、集中宣讲、辅导报告，全面领会习近平总书记关于安全生产重要论述的精髓要义，把理论学习成果转化为谋划推动工作的创新思路、务实举措、有效方法。企事业单位主要负责人要组织开展“安全生产大家谈”“班前会”“以案普法”等活动，组织观看“安全生产月”主题宣传片、</w:t>
      </w:r>
      <w:r>
        <w:rPr>
          <w:rFonts w:ascii="宋体" w:hAnsi="宋体" w:cs="宋体" w:hint="eastAsia"/>
          <w:sz w:val="32"/>
          <w:szCs w:val="32"/>
        </w:rPr>
        <w:t>《</w:t>
      </w:r>
      <w:r>
        <w:rPr>
          <w:rFonts w:ascii="宋体" w:hAnsi="宋体" w:cs="宋体" w:hint="eastAsia"/>
          <w:sz w:val="32"/>
          <w:szCs w:val="32"/>
        </w:rPr>
        <w:t>安全生产</w:t>
      </w:r>
      <w:r>
        <w:rPr>
          <w:rFonts w:ascii="宋体" w:hAnsi="宋体" w:cs="宋体" w:hint="eastAsia"/>
          <w:sz w:val="32"/>
          <w:szCs w:val="32"/>
        </w:rPr>
        <w:t xml:space="preserve"> </w:t>
      </w:r>
      <w:r>
        <w:rPr>
          <w:rFonts w:ascii="宋体" w:hAnsi="宋体" w:cs="宋体" w:hint="eastAsia"/>
          <w:sz w:val="32"/>
          <w:szCs w:val="32"/>
        </w:rPr>
        <w:t>责任在肩</w:t>
      </w:r>
      <w:r>
        <w:rPr>
          <w:rFonts w:ascii="宋体" w:hAnsi="宋体" w:cs="宋体" w:hint="eastAsia"/>
          <w:sz w:val="32"/>
          <w:szCs w:val="32"/>
        </w:rPr>
        <w:t>》</w:t>
      </w:r>
      <w:r>
        <w:rPr>
          <w:rFonts w:ascii="宋体" w:hAnsi="宋体" w:cs="宋体" w:hint="eastAsia"/>
          <w:sz w:val="32"/>
          <w:szCs w:val="32"/>
        </w:rPr>
        <w:t>警示教育片、事故警示教育片、典型案例解析片和“全民安全公开课”等，推动树牢安</w:t>
      </w:r>
      <w:r>
        <w:rPr>
          <w:rFonts w:ascii="宋体" w:hAnsi="宋体" w:cs="宋体" w:hint="eastAsia"/>
          <w:sz w:val="32"/>
          <w:szCs w:val="32"/>
        </w:rPr>
        <w:t>全发展理念。</w:t>
      </w:r>
    </w:p>
    <w:p w:rsidR="00000000" w:rsidRDefault="008662FF">
      <w:pPr>
        <w:spacing w:line="560" w:lineRule="exact"/>
        <w:ind w:firstLineChars="200" w:firstLine="643"/>
        <w:rPr>
          <w:rFonts w:ascii="宋体" w:hAnsi="宋体" w:cs="宋体" w:hint="eastAsia"/>
          <w:b/>
          <w:bCs/>
          <w:sz w:val="32"/>
          <w:szCs w:val="32"/>
        </w:rPr>
      </w:pPr>
      <w:bookmarkStart w:id="0" w:name="_GoBack"/>
      <w:bookmarkEnd w:id="0"/>
      <w:r>
        <w:rPr>
          <w:rFonts w:ascii="宋体" w:hAnsi="宋体" w:cs="宋体" w:hint="eastAsia"/>
          <w:b/>
          <w:bCs/>
          <w:sz w:val="32"/>
          <w:szCs w:val="32"/>
        </w:rPr>
        <w:lastRenderedPageBreak/>
        <w:t>二、组织开展畅通生命通道宣传和演练</w:t>
      </w:r>
    </w:p>
    <w:p w:rsidR="00000000" w:rsidRDefault="008662FF">
      <w:pPr>
        <w:spacing w:line="560" w:lineRule="exact"/>
        <w:ind w:firstLineChars="200" w:firstLine="640"/>
        <w:rPr>
          <w:rFonts w:ascii="宋体" w:hAnsi="宋体" w:cs="宋体" w:hint="eastAsia"/>
          <w:sz w:val="32"/>
          <w:szCs w:val="32"/>
        </w:rPr>
      </w:pPr>
      <w:r>
        <w:rPr>
          <w:rFonts w:ascii="宋体" w:hAnsi="宋体" w:cs="宋体" w:hint="eastAsia"/>
          <w:sz w:val="32"/>
          <w:szCs w:val="32"/>
        </w:rPr>
        <w:t>各地区、各有关部门和单位要聚焦“畅通生命通道”这一主要内容，组织开展宣传和演练。充分利用海报、动漫、短视频等多元化形式，讲解生命通道标识的含义和识别方法、保持畅通的必要性和法律责任，通过各类新媒体平台、交通枢纽电子屏、户外楼宇大屏等多样化载体广泛传播，扩大“畅通生命通道”的宣传面、影响力。联合相关部门组织开展模拟火灾和地震等场景的应急疏散演练、线上避险逃生公开课、避险逃生知识竞答等活动，突出生命通道在避险逃生和应急救援中的关键作用，强化公众不占用、不堵塞的安</w:t>
      </w:r>
      <w:r>
        <w:rPr>
          <w:rFonts w:ascii="宋体" w:hAnsi="宋体" w:cs="宋体" w:hint="eastAsia"/>
          <w:sz w:val="32"/>
          <w:szCs w:val="32"/>
        </w:rPr>
        <w:t>全意识，宣传应急疏散知识与技能，增强公众应对突发事件的避险能力。充分运用举报奖励机制，鼓励广大群众积极举报身边，特别是“九小场所”、多业态混合生产经营场所、人员密集场所堵塞“生命通道”的安全隐患，争做公共安全的吹哨人。</w:t>
      </w:r>
    </w:p>
    <w:p w:rsidR="00000000" w:rsidRDefault="008662FF">
      <w:pPr>
        <w:spacing w:line="560" w:lineRule="exact"/>
        <w:ind w:firstLineChars="200" w:firstLine="643"/>
        <w:rPr>
          <w:rFonts w:ascii="宋体" w:hAnsi="宋体" w:cs="宋体" w:hint="eastAsia"/>
          <w:b/>
          <w:bCs/>
          <w:sz w:val="32"/>
          <w:szCs w:val="32"/>
        </w:rPr>
      </w:pPr>
      <w:r>
        <w:rPr>
          <w:rFonts w:ascii="宋体" w:hAnsi="宋体" w:cs="宋体" w:hint="eastAsia"/>
          <w:b/>
          <w:bCs/>
          <w:sz w:val="32"/>
          <w:szCs w:val="32"/>
        </w:rPr>
        <w:t>三、开展“安全宣传咨询日”活动</w:t>
      </w:r>
    </w:p>
    <w:p w:rsidR="00000000" w:rsidRDefault="008662FF">
      <w:pPr>
        <w:spacing w:line="560" w:lineRule="exact"/>
        <w:ind w:firstLineChars="200" w:firstLine="640"/>
        <w:rPr>
          <w:rFonts w:ascii="宋体" w:hAnsi="宋体" w:cs="宋体" w:hint="eastAsia"/>
          <w:sz w:val="32"/>
          <w:szCs w:val="32"/>
        </w:rPr>
      </w:pPr>
      <w:r>
        <w:rPr>
          <w:rFonts w:ascii="宋体" w:hAnsi="宋体" w:cs="宋体" w:hint="eastAsia"/>
          <w:sz w:val="32"/>
          <w:szCs w:val="32"/>
        </w:rPr>
        <w:t>6</w:t>
      </w:r>
      <w:r>
        <w:rPr>
          <w:rFonts w:ascii="宋体" w:hAnsi="宋体" w:cs="宋体" w:hint="eastAsia"/>
          <w:sz w:val="32"/>
          <w:szCs w:val="32"/>
        </w:rPr>
        <w:t>月</w:t>
      </w:r>
      <w:r>
        <w:rPr>
          <w:rFonts w:ascii="宋体" w:hAnsi="宋体" w:cs="宋体" w:hint="eastAsia"/>
          <w:sz w:val="32"/>
          <w:szCs w:val="32"/>
        </w:rPr>
        <w:t>16</w:t>
      </w:r>
      <w:r>
        <w:rPr>
          <w:rFonts w:ascii="宋体" w:hAnsi="宋体" w:cs="宋体" w:hint="eastAsia"/>
          <w:sz w:val="32"/>
          <w:szCs w:val="32"/>
        </w:rPr>
        <w:t>日，在四川省成都市组织开展全国“安全宣传咨询日”主场活动。各地安委会和企业要结合工作实际，组织开展“安全宣传咨询日”活动，现场播放“安全生产月”活动宣传片和公益广告，围绕“人人讲安全、个个会应急——畅通生命通道”活动主题，举行安全倡议、安全宣誓和安全文</w:t>
      </w:r>
      <w:r>
        <w:rPr>
          <w:rFonts w:ascii="宋体" w:hAnsi="宋体" w:cs="宋体" w:hint="eastAsia"/>
          <w:sz w:val="32"/>
          <w:szCs w:val="32"/>
        </w:rPr>
        <w:t>化特色文艺演出等活动，布置展板、模型或</w:t>
      </w:r>
      <w:r>
        <w:rPr>
          <w:rFonts w:ascii="宋体" w:hAnsi="宋体" w:cs="宋体" w:hint="eastAsia"/>
          <w:sz w:val="32"/>
          <w:szCs w:val="32"/>
        </w:rPr>
        <w:t>VR</w:t>
      </w:r>
      <w:r>
        <w:rPr>
          <w:rFonts w:ascii="宋体" w:hAnsi="宋体" w:cs="宋体" w:hint="eastAsia"/>
          <w:sz w:val="32"/>
          <w:szCs w:val="32"/>
        </w:rPr>
        <w:t>体验区，展示不同类型建筑的生命通道布局、标识，设立咨询台，由专业人员解答公众关于家庭、社区、工作场所生命通道自查、</w:t>
      </w:r>
      <w:r>
        <w:rPr>
          <w:rFonts w:ascii="宋体" w:hAnsi="宋体" w:cs="宋体" w:hint="eastAsia"/>
          <w:sz w:val="32"/>
          <w:szCs w:val="32"/>
        </w:rPr>
        <w:lastRenderedPageBreak/>
        <w:t>自改、报修等问题，提供个性化服务。鼓励各类安全科普宣教和体验基地免费向社会公众开放，发动安全领域专家和</w:t>
      </w:r>
      <w:r>
        <w:rPr>
          <w:rFonts w:ascii="宋体" w:hAnsi="宋体" w:cs="宋体" w:hint="eastAsia"/>
          <w:sz w:val="32"/>
          <w:szCs w:val="32"/>
        </w:rPr>
        <w:t>时代楷模、最美应急管理工作者等</w:t>
      </w:r>
      <w:r>
        <w:rPr>
          <w:rFonts w:ascii="宋体" w:hAnsi="宋体" w:cs="宋体" w:hint="eastAsia"/>
          <w:sz w:val="32"/>
          <w:szCs w:val="32"/>
        </w:rPr>
        <w:t>具有影响力的社会公众人物集中开展安全宣传。积极营造全社会关注、全民参与的良好氛围，努力提高全民安全素质和社会整体安全水平。</w:t>
      </w:r>
    </w:p>
    <w:p w:rsidR="00000000" w:rsidRDefault="008662FF">
      <w:pPr>
        <w:spacing w:line="560" w:lineRule="exact"/>
        <w:ind w:firstLineChars="200" w:firstLine="643"/>
        <w:rPr>
          <w:rFonts w:ascii="宋体" w:hAnsi="宋体" w:cs="宋体" w:hint="eastAsia"/>
          <w:b/>
          <w:bCs/>
          <w:sz w:val="32"/>
          <w:szCs w:val="32"/>
        </w:rPr>
      </w:pPr>
      <w:r>
        <w:rPr>
          <w:rFonts w:ascii="宋体" w:hAnsi="宋体" w:cs="宋体" w:hint="eastAsia"/>
          <w:b/>
          <w:bCs/>
          <w:sz w:val="32"/>
          <w:szCs w:val="32"/>
        </w:rPr>
        <w:t>四、持续推进安全宣传“五进”工作</w:t>
      </w:r>
    </w:p>
    <w:p w:rsidR="00000000" w:rsidRDefault="008662FF">
      <w:pPr>
        <w:spacing w:line="560" w:lineRule="exact"/>
        <w:ind w:firstLineChars="200" w:firstLine="640"/>
        <w:rPr>
          <w:rFonts w:ascii="宋体" w:hAnsi="宋体" w:cs="宋体" w:hint="eastAsia"/>
          <w:sz w:val="32"/>
          <w:szCs w:val="32"/>
        </w:rPr>
      </w:pPr>
      <w:r>
        <w:rPr>
          <w:rFonts w:ascii="宋体" w:hAnsi="宋体" w:cs="宋体" w:hint="eastAsia"/>
          <w:sz w:val="32"/>
          <w:szCs w:val="32"/>
        </w:rPr>
        <w:t>各地区、各有关部门和单位要持续推进安全宣传“五进”工作</w:t>
      </w:r>
      <w:r>
        <w:rPr>
          <w:rFonts w:ascii="宋体" w:hAnsi="宋体" w:cs="宋体" w:hint="eastAsia"/>
          <w:sz w:val="32"/>
          <w:szCs w:val="32"/>
        </w:rPr>
        <w:t>,</w:t>
      </w:r>
      <w:r>
        <w:rPr>
          <w:rFonts w:ascii="宋体" w:hAnsi="宋体" w:cs="宋体" w:hint="eastAsia"/>
          <w:sz w:val="32"/>
          <w:szCs w:val="32"/>
        </w:rPr>
        <w:t>积极参加“</w:t>
      </w:r>
      <w:r>
        <w:rPr>
          <w:rFonts w:ascii="宋体" w:hAnsi="宋体" w:cs="宋体" w:hint="eastAsia"/>
          <w:sz w:val="32"/>
          <w:szCs w:val="32"/>
        </w:rPr>
        <w:t>畅通生命通道”系列疏散逃生演练、“避险逃生训练营”短视频新媒体展播、“危急时刻之生命英雄”应急科普趣学、网络知识答题等全国性活动。组织指导企业积极培育安全文化，深入宣传贯彻安全生产治本攻坚三年行动</w:t>
      </w:r>
      <w:r>
        <w:rPr>
          <w:rFonts w:ascii="宋体" w:hAnsi="宋体" w:cs="宋体" w:hint="eastAsia"/>
          <w:sz w:val="32"/>
          <w:szCs w:val="32"/>
        </w:rPr>
        <w:t>,</w:t>
      </w:r>
      <w:r>
        <w:rPr>
          <w:rFonts w:ascii="宋体" w:hAnsi="宋体" w:cs="宋体" w:hint="eastAsia"/>
          <w:sz w:val="32"/>
          <w:szCs w:val="32"/>
        </w:rPr>
        <w:t>组织员工</w:t>
      </w:r>
      <w:r>
        <w:rPr>
          <w:rFonts w:ascii="宋体" w:hAnsi="宋体" w:cs="宋体" w:hint="eastAsia"/>
          <w:sz w:val="32"/>
          <w:szCs w:val="32"/>
        </w:rPr>
        <w:t>学好用好</w:t>
      </w:r>
      <w:r>
        <w:rPr>
          <w:rFonts w:ascii="宋体" w:hAnsi="宋体" w:cs="宋体" w:hint="eastAsia"/>
          <w:sz w:val="32"/>
          <w:szCs w:val="32"/>
        </w:rPr>
        <w:t>重大事故隐患判定标准，开展疏散逃生演练；农村要重点宣传农机、沼气、农药使用等安全知识，开展农村自建房安全科普教育，增强居民房屋安全意识；社区要开展“进门入户送安全”宣传活动，广泛发动安全网格员、物业工作人员、安全志愿者重点宣传“畅通生命通道”相关科普知识；学校要将安全教育融入日常教学，针对宿舍、教</w:t>
      </w:r>
      <w:r>
        <w:rPr>
          <w:rFonts w:ascii="宋体" w:hAnsi="宋体" w:cs="宋体" w:hint="eastAsia"/>
          <w:sz w:val="32"/>
          <w:szCs w:val="32"/>
        </w:rPr>
        <w:t>室、实验室、食堂等人员密集重点场所开展安全隐患排查、避险逃生培训和演练；家庭要学习电动自行车充电安全、储能设备安全、燃气安全和用电安全等知识，定期开展居家安全检查，熟知避险逃生路线。通过扎实推进安全宣传“五进”工作，不断提升公众风险防范、安全应急意识和自救互救能力，营造浓厚安全氛围。</w:t>
      </w:r>
    </w:p>
    <w:p w:rsidR="00000000" w:rsidRDefault="008662FF">
      <w:pPr>
        <w:widowControl/>
        <w:spacing w:line="560" w:lineRule="exact"/>
        <w:ind w:firstLineChars="200" w:firstLine="640"/>
        <w:rPr>
          <w:rFonts w:ascii="宋体" w:hAnsi="宋体" w:cs="宋体" w:hint="eastAsia"/>
          <w:kern w:val="0"/>
          <w:sz w:val="32"/>
          <w:szCs w:val="32"/>
        </w:rPr>
      </w:pPr>
      <w:r>
        <w:rPr>
          <w:rFonts w:ascii="宋体" w:hAnsi="宋体" w:cs="宋体" w:hint="eastAsia"/>
          <w:kern w:val="0"/>
          <w:sz w:val="32"/>
          <w:szCs w:val="32"/>
        </w:rPr>
        <w:t>各地区、各有关部门和单位要高度重视，切实强化组织领导，精心安排部署，确保活动取得实效。</w:t>
      </w:r>
      <w:r>
        <w:rPr>
          <w:rFonts w:ascii="宋体" w:hAnsi="宋体" w:cs="宋体" w:hint="eastAsia"/>
          <w:kern w:val="0"/>
          <w:sz w:val="32"/>
          <w:szCs w:val="32"/>
        </w:rPr>
        <w:t>请</w:t>
      </w:r>
      <w:r>
        <w:rPr>
          <w:rFonts w:ascii="宋体" w:hAnsi="宋体" w:cs="宋体" w:hint="eastAsia"/>
          <w:kern w:val="0"/>
          <w:sz w:val="32"/>
          <w:szCs w:val="32"/>
        </w:rPr>
        <w:t>各单位</w:t>
      </w:r>
      <w:r>
        <w:rPr>
          <w:rFonts w:ascii="宋体" w:hAnsi="宋体" w:cs="宋体" w:hint="eastAsia"/>
          <w:kern w:val="0"/>
          <w:sz w:val="32"/>
          <w:szCs w:val="32"/>
        </w:rPr>
        <w:t>分别于</w:t>
      </w:r>
      <w:r>
        <w:rPr>
          <w:rFonts w:ascii="宋体" w:hAnsi="宋体" w:cs="宋体" w:hint="eastAsia"/>
          <w:kern w:val="0"/>
          <w:sz w:val="32"/>
          <w:szCs w:val="32"/>
        </w:rPr>
        <w:t>5</w:t>
      </w:r>
      <w:r>
        <w:rPr>
          <w:rFonts w:ascii="宋体" w:hAnsi="宋体" w:cs="宋体" w:hint="eastAsia"/>
          <w:kern w:val="0"/>
          <w:sz w:val="32"/>
          <w:szCs w:val="32"/>
        </w:rPr>
        <w:t>月</w:t>
      </w:r>
      <w:r>
        <w:rPr>
          <w:rFonts w:ascii="宋体" w:hAnsi="宋体" w:cs="宋体" w:hint="eastAsia"/>
          <w:kern w:val="0"/>
          <w:sz w:val="32"/>
          <w:szCs w:val="32"/>
        </w:rPr>
        <w:t>15</w:t>
      </w:r>
      <w:r>
        <w:rPr>
          <w:rFonts w:ascii="宋体" w:hAnsi="宋体" w:cs="宋体" w:hint="eastAsia"/>
          <w:kern w:val="0"/>
          <w:sz w:val="32"/>
          <w:szCs w:val="32"/>
        </w:rPr>
        <w:t>日</w:t>
      </w:r>
      <w:r>
        <w:rPr>
          <w:rFonts w:ascii="宋体" w:hAnsi="宋体" w:cs="宋体" w:hint="eastAsia"/>
          <w:kern w:val="0"/>
          <w:sz w:val="32"/>
          <w:szCs w:val="32"/>
        </w:rPr>
        <w:t>、</w:t>
      </w:r>
      <w:r>
        <w:rPr>
          <w:rFonts w:ascii="宋体" w:hAnsi="宋体" w:cs="宋体" w:hint="eastAsia"/>
          <w:kern w:val="0"/>
          <w:sz w:val="32"/>
          <w:szCs w:val="32"/>
        </w:rPr>
        <w:t>7</w:t>
      </w:r>
      <w:r>
        <w:rPr>
          <w:rFonts w:ascii="宋体" w:hAnsi="宋体" w:cs="宋体" w:hint="eastAsia"/>
          <w:kern w:val="0"/>
          <w:sz w:val="32"/>
          <w:szCs w:val="32"/>
        </w:rPr>
        <w:t>月</w:t>
      </w:r>
      <w:r>
        <w:rPr>
          <w:rFonts w:ascii="宋体" w:hAnsi="宋体" w:cs="宋体" w:hint="eastAsia"/>
          <w:kern w:val="0"/>
          <w:sz w:val="32"/>
          <w:szCs w:val="32"/>
        </w:rPr>
        <w:t>5</w:t>
      </w:r>
      <w:r>
        <w:rPr>
          <w:rFonts w:ascii="宋体" w:hAnsi="宋体" w:cs="宋体" w:hint="eastAsia"/>
          <w:kern w:val="0"/>
          <w:sz w:val="32"/>
          <w:szCs w:val="32"/>
        </w:rPr>
        <w:t>日前</w:t>
      </w:r>
      <w:r>
        <w:rPr>
          <w:rFonts w:ascii="宋体" w:hAnsi="宋体" w:cs="宋体" w:hint="eastAsia"/>
          <w:kern w:val="0"/>
          <w:sz w:val="32"/>
          <w:szCs w:val="32"/>
        </w:rPr>
        <w:t>将</w:t>
      </w:r>
      <w:r>
        <w:rPr>
          <w:rFonts w:ascii="宋体" w:hAnsi="宋体" w:cs="宋体" w:hint="eastAsia"/>
          <w:kern w:val="0"/>
          <w:sz w:val="32"/>
          <w:szCs w:val="32"/>
        </w:rPr>
        <w:t>1</w:t>
      </w:r>
      <w:r>
        <w:rPr>
          <w:rFonts w:ascii="宋体" w:hAnsi="宋体" w:cs="宋体" w:hint="eastAsia"/>
          <w:kern w:val="0"/>
          <w:sz w:val="32"/>
          <w:szCs w:val="32"/>
        </w:rPr>
        <w:t>名联络员</w:t>
      </w:r>
      <w:r>
        <w:rPr>
          <w:rFonts w:ascii="宋体" w:hAnsi="宋体" w:cs="宋体" w:hint="eastAsia"/>
          <w:kern w:val="0"/>
          <w:sz w:val="32"/>
          <w:szCs w:val="32"/>
        </w:rPr>
        <w:t>和</w:t>
      </w:r>
      <w:r>
        <w:rPr>
          <w:rFonts w:ascii="宋体" w:hAnsi="宋体" w:cs="宋体" w:hint="eastAsia"/>
          <w:kern w:val="0"/>
          <w:sz w:val="32"/>
          <w:szCs w:val="32"/>
        </w:rPr>
        <w:t>活动总结报送全国“安全生产月”活动组委会办公室。</w:t>
      </w:r>
    </w:p>
    <w:p w:rsidR="00000000" w:rsidRDefault="008662FF">
      <w:pPr>
        <w:widowControl/>
        <w:wordWrap w:val="0"/>
        <w:spacing w:line="560" w:lineRule="exact"/>
        <w:ind w:firstLineChars="200" w:firstLine="640"/>
        <w:rPr>
          <w:rFonts w:ascii="宋体" w:hAnsi="宋体" w:cs="宋体" w:hint="eastAsia"/>
          <w:kern w:val="0"/>
          <w:sz w:val="32"/>
          <w:szCs w:val="32"/>
        </w:rPr>
      </w:pPr>
      <w:r>
        <w:rPr>
          <w:rFonts w:ascii="宋体" w:hAnsi="宋体" w:cs="宋体" w:hint="eastAsia"/>
          <w:kern w:val="0"/>
          <w:sz w:val="32"/>
          <w:szCs w:val="32"/>
        </w:rPr>
        <w:t>联系人</w:t>
      </w:r>
      <w:r>
        <w:rPr>
          <w:rFonts w:ascii="宋体" w:hAnsi="宋体" w:cs="宋体" w:hint="eastAsia"/>
          <w:kern w:val="0"/>
          <w:sz w:val="32"/>
          <w:szCs w:val="32"/>
        </w:rPr>
        <w:t>及联系方式</w:t>
      </w:r>
      <w:r>
        <w:rPr>
          <w:rFonts w:ascii="宋体" w:hAnsi="宋体" w:cs="宋体" w:hint="eastAsia"/>
          <w:kern w:val="0"/>
          <w:sz w:val="32"/>
          <w:szCs w:val="32"/>
        </w:rPr>
        <w:t>：</w:t>
      </w:r>
      <w:r>
        <w:rPr>
          <w:rFonts w:ascii="宋体" w:hAnsi="宋体" w:cs="宋体" w:hint="eastAsia"/>
          <w:kern w:val="0"/>
          <w:sz w:val="32"/>
          <w:szCs w:val="32"/>
        </w:rPr>
        <w:t>应急管理部宣传教育中心</w:t>
      </w:r>
      <w:r>
        <w:rPr>
          <w:rFonts w:ascii="宋体" w:hAnsi="宋体" w:cs="宋体" w:hint="eastAsia"/>
          <w:kern w:val="0"/>
          <w:sz w:val="32"/>
          <w:szCs w:val="32"/>
        </w:rPr>
        <w:t>李赛、裴哲军</w:t>
      </w:r>
      <w:r>
        <w:rPr>
          <w:rFonts w:ascii="宋体" w:hAnsi="宋体" w:cs="宋体" w:hint="eastAsia"/>
          <w:kern w:val="0"/>
          <w:sz w:val="32"/>
          <w:szCs w:val="32"/>
        </w:rPr>
        <w:t>，</w:t>
      </w:r>
      <w:r>
        <w:rPr>
          <w:rFonts w:ascii="宋体" w:hAnsi="宋体" w:cs="宋体" w:hint="eastAsia"/>
          <w:kern w:val="0"/>
          <w:sz w:val="32"/>
          <w:szCs w:val="32"/>
        </w:rPr>
        <w:t>010-64463009</w:t>
      </w:r>
      <w:r>
        <w:rPr>
          <w:rFonts w:ascii="宋体" w:hAnsi="宋体" w:cs="宋体" w:hint="eastAsia"/>
          <w:kern w:val="0"/>
          <w:sz w:val="32"/>
          <w:szCs w:val="32"/>
        </w:rPr>
        <w:t>、</w:t>
      </w:r>
      <w:r>
        <w:rPr>
          <w:rFonts w:ascii="宋体" w:hAnsi="宋体" w:cs="宋体" w:hint="eastAsia"/>
          <w:kern w:val="0"/>
          <w:sz w:val="32"/>
          <w:szCs w:val="32"/>
        </w:rPr>
        <w:t>010-64463619(</w:t>
      </w:r>
      <w:r>
        <w:rPr>
          <w:rFonts w:ascii="宋体" w:hAnsi="宋体" w:cs="宋体" w:hint="eastAsia"/>
          <w:kern w:val="0"/>
          <w:sz w:val="32"/>
          <w:szCs w:val="32"/>
        </w:rPr>
        <w:t>带传真</w:t>
      </w:r>
      <w:r>
        <w:rPr>
          <w:rFonts w:ascii="宋体" w:hAnsi="宋体" w:cs="宋体" w:hint="eastAsia"/>
          <w:kern w:val="0"/>
          <w:sz w:val="32"/>
          <w:szCs w:val="32"/>
        </w:rPr>
        <w:t>)</w:t>
      </w:r>
      <w:r>
        <w:rPr>
          <w:rFonts w:ascii="宋体" w:hAnsi="宋体" w:cs="宋体" w:hint="eastAsia"/>
          <w:kern w:val="0"/>
          <w:sz w:val="32"/>
          <w:szCs w:val="32"/>
        </w:rPr>
        <w:t>；应急管理部新闻宣传司</w:t>
      </w:r>
      <w:r>
        <w:rPr>
          <w:rFonts w:ascii="宋体" w:hAnsi="宋体" w:cs="宋体" w:hint="eastAsia"/>
          <w:kern w:val="0"/>
          <w:sz w:val="32"/>
          <w:szCs w:val="32"/>
        </w:rPr>
        <w:t>李大武，</w:t>
      </w:r>
      <w:r>
        <w:rPr>
          <w:rFonts w:ascii="宋体" w:hAnsi="宋体" w:cs="宋体" w:hint="eastAsia"/>
          <w:kern w:val="0"/>
          <w:sz w:val="32"/>
          <w:szCs w:val="32"/>
        </w:rPr>
        <w:t>010-83933452</w:t>
      </w:r>
      <w:r>
        <w:rPr>
          <w:rFonts w:ascii="宋体" w:hAnsi="宋体" w:cs="宋体" w:hint="eastAsia"/>
          <w:kern w:val="0"/>
          <w:sz w:val="32"/>
          <w:szCs w:val="32"/>
        </w:rPr>
        <w:t>；</w:t>
      </w:r>
      <w:r>
        <w:rPr>
          <w:rFonts w:ascii="宋体" w:hAnsi="宋体" w:cs="宋体" w:hint="eastAsia"/>
          <w:kern w:val="0"/>
          <w:sz w:val="32"/>
          <w:szCs w:val="32"/>
        </w:rPr>
        <w:t>电子邮箱：</w:t>
      </w:r>
      <w:r>
        <w:rPr>
          <w:rFonts w:ascii="宋体" w:hAnsi="宋体" w:cs="宋体" w:hint="eastAsia"/>
          <w:kern w:val="0"/>
          <w:sz w:val="32"/>
          <w:szCs w:val="32"/>
        </w:rPr>
        <w:t>anquanyue@qq.com</w:t>
      </w:r>
      <w:r>
        <w:rPr>
          <w:rFonts w:ascii="宋体" w:hAnsi="宋体" w:cs="宋体" w:hint="eastAsia"/>
          <w:kern w:val="0"/>
          <w:sz w:val="32"/>
          <w:szCs w:val="32"/>
        </w:rPr>
        <w:t>。</w:t>
      </w:r>
    </w:p>
    <w:p w:rsidR="00000000" w:rsidRDefault="008662FF">
      <w:pPr>
        <w:widowControl/>
        <w:spacing w:line="560" w:lineRule="exact"/>
        <w:rPr>
          <w:rFonts w:ascii="宋体" w:hAnsi="宋体" w:cs="宋体" w:hint="eastAsia"/>
          <w:kern w:val="0"/>
          <w:sz w:val="32"/>
          <w:szCs w:val="32"/>
        </w:rPr>
      </w:pPr>
    </w:p>
    <w:p w:rsidR="00000000" w:rsidRDefault="008662FF">
      <w:pPr>
        <w:widowControl/>
        <w:spacing w:line="560" w:lineRule="exact"/>
        <w:ind w:firstLineChars="200" w:firstLine="640"/>
        <w:rPr>
          <w:rFonts w:ascii="宋体" w:hAnsi="宋体" w:cs="宋体" w:hint="eastAsia"/>
          <w:kern w:val="0"/>
          <w:sz w:val="32"/>
          <w:szCs w:val="32"/>
        </w:rPr>
      </w:pPr>
      <w:r>
        <w:rPr>
          <w:rFonts w:ascii="宋体" w:hAnsi="宋体" w:cs="宋体" w:hint="eastAsia"/>
          <w:kern w:val="0"/>
          <w:sz w:val="32"/>
          <w:szCs w:val="32"/>
        </w:rPr>
        <w:t>附件：全国“安全生产月”活动联络员反馈表</w:t>
      </w:r>
    </w:p>
    <w:p w:rsidR="00000000" w:rsidRDefault="008662FF">
      <w:pPr>
        <w:widowControl/>
        <w:spacing w:line="560" w:lineRule="exact"/>
        <w:ind w:firstLineChars="200" w:firstLine="640"/>
        <w:rPr>
          <w:rFonts w:ascii="宋体" w:hAnsi="宋体" w:cs="宋体" w:hint="eastAsia"/>
          <w:kern w:val="0"/>
          <w:sz w:val="32"/>
          <w:szCs w:val="32"/>
        </w:rPr>
      </w:pPr>
    </w:p>
    <w:p w:rsidR="00000000" w:rsidRDefault="008662FF">
      <w:pPr>
        <w:widowControl/>
        <w:spacing w:line="560" w:lineRule="exact"/>
        <w:ind w:firstLineChars="200" w:firstLine="640"/>
        <w:rPr>
          <w:rFonts w:ascii="宋体" w:hAnsi="宋体" w:cs="宋体" w:hint="eastAsia"/>
          <w:kern w:val="0"/>
          <w:sz w:val="32"/>
          <w:szCs w:val="32"/>
        </w:rPr>
      </w:pPr>
    </w:p>
    <w:p w:rsidR="00000000" w:rsidRDefault="008662FF">
      <w:pPr>
        <w:widowControl/>
        <w:wordWrap w:val="0"/>
        <w:spacing w:line="560" w:lineRule="exact"/>
        <w:ind w:firstLine="480"/>
        <w:jc w:val="right"/>
        <w:rPr>
          <w:rFonts w:ascii="宋体" w:hAnsi="宋体" w:cs="宋体" w:hint="eastAsia"/>
          <w:kern w:val="0"/>
          <w:sz w:val="32"/>
          <w:szCs w:val="32"/>
        </w:rPr>
      </w:pPr>
      <w:r>
        <w:rPr>
          <w:rFonts w:ascii="宋体" w:hAnsi="宋体" w:cs="宋体" w:hint="eastAsia"/>
          <w:kern w:val="0"/>
          <w:sz w:val="32"/>
          <w:szCs w:val="32"/>
        </w:rPr>
        <w:t>国务院安委会办公室</w:t>
      </w:r>
      <w:r>
        <w:rPr>
          <w:rFonts w:ascii="宋体" w:hAnsi="宋体" w:cs="宋体" w:hint="eastAsia"/>
          <w:kern w:val="0"/>
          <w:sz w:val="32"/>
          <w:szCs w:val="32"/>
        </w:rPr>
        <w:t xml:space="preserve">  </w:t>
      </w:r>
      <w:r>
        <w:rPr>
          <w:rFonts w:ascii="宋体" w:hAnsi="宋体" w:cs="宋体" w:hint="eastAsia"/>
          <w:kern w:val="0"/>
          <w:sz w:val="32"/>
          <w:szCs w:val="32"/>
        </w:rPr>
        <w:t>应急管理部</w:t>
      </w:r>
    </w:p>
    <w:p w:rsidR="00000000" w:rsidRDefault="008662FF">
      <w:pPr>
        <w:widowControl/>
        <w:wordWrap w:val="0"/>
        <w:spacing w:line="560" w:lineRule="exact"/>
        <w:ind w:firstLine="480"/>
        <w:jc w:val="right"/>
        <w:rPr>
          <w:rFonts w:ascii="宋体" w:hAnsi="宋体" w:cs="宋体" w:hint="eastAsia"/>
          <w:kern w:val="0"/>
          <w:sz w:val="32"/>
          <w:szCs w:val="32"/>
        </w:rPr>
      </w:pPr>
      <w:r>
        <w:rPr>
          <w:rFonts w:ascii="宋体" w:hAnsi="宋体" w:cs="宋体" w:hint="eastAsia"/>
          <w:kern w:val="0"/>
          <w:sz w:val="32"/>
          <w:szCs w:val="32"/>
        </w:rPr>
        <w:t>2024</w:t>
      </w:r>
      <w:r>
        <w:rPr>
          <w:rFonts w:ascii="宋体" w:hAnsi="宋体" w:cs="宋体" w:hint="eastAsia"/>
          <w:kern w:val="0"/>
          <w:sz w:val="32"/>
          <w:szCs w:val="32"/>
        </w:rPr>
        <w:t>年</w:t>
      </w:r>
      <w:r>
        <w:rPr>
          <w:rFonts w:ascii="宋体" w:hAnsi="宋体" w:cs="宋体" w:hint="eastAsia"/>
          <w:kern w:val="0"/>
          <w:sz w:val="32"/>
          <w:szCs w:val="32"/>
        </w:rPr>
        <w:t>4</w:t>
      </w:r>
      <w:r>
        <w:rPr>
          <w:rFonts w:ascii="宋体" w:hAnsi="宋体" w:cs="宋体" w:hint="eastAsia"/>
          <w:kern w:val="0"/>
          <w:sz w:val="32"/>
          <w:szCs w:val="32"/>
        </w:rPr>
        <w:t>月</w:t>
      </w:r>
      <w:r>
        <w:rPr>
          <w:rFonts w:ascii="宋体" w:hAnsi="宋体" w:cs="宋体" w:hint="eastAsia"/>
          <w:kern w:val="0"/>
          <w:sz w:val="32"/>
          <w:szCs w:val="32"/>
        </w:rPr>
        <w:t>30</w:t>
      </w:r>
      <w:r>
        <w:rPr>
          <w:rFonts w:ascii="宋体" w:hAnsi="宋体" w:cs="宋体" w:hint="eastAsia"/>
          <w:kern w:val="0"/>
          <w:sz w:val="32"/>
          <w:szCs w:val="32"/>
        </w:rPr>
        <w:t>日</w:t>
      </w:r>
    </w:p>
    <w:p w:rsidR="00000000" w:rsidRDefault="008662FF">
      <w:pPr>
        <w:spacing w:line="560" w:lineRule="exact"/>
        <w:jc w:val="left"/>
        <w:rPr>
          <w:rFonts w:ascii="宋体" w:hAnsi="宋体" w:cs="宋体" w:hint="eastAsia"/>
          <w:color w:val="000000"/>
          <w:sz w:val="32"/>
          <w:szCs w:val="32"/>
        </w:rPr>
      </w:pPr>
      <w:ins w:id="1" w:author="yjglb" w:date="2024-04-30T17:09:00Z">
        <w:r>
          <w:rPr>
            <w:rFonts w:ascii="宋体" w:hAnsi="宋体" w:cs="宋体" w:hint="eastAsia"/>
            <w:color w:val="000000"/>
            <w:sz w:val="32"/>
            <w:szCs w:val="32"/>
          </w:rPr>
          <w:br w:type="page"/>
        </w:r>
      </w:ins>
      <w:r>
        <w:rPr>
          <w:rFonts w:ascii="宋体" w:hAnsi="宋体" w:cs="宋体" w:hint="eastAsia"/>
          <w:color w:val="000000"/>
          <w:sz w:val="32"/>
          <w:szCs w:val="32"/>
        </w:rPr>
        <w:t>附件</w:t>
      </w:r>
    </w:p>
    <w:p w:rsidR="00000000" w:rsidRDefault="008662FF">
      <w:pPr>
        <w:spacing w:line="560" w:lineRule="exact"/>
        <w:jc w:val="left"/>
        <w:rPr>
          <w:rFonts w:ascii="宋体" w:hAnsi="宋体" w:cs="宋体" w:hint="eastAsia"/>
          <w:color w:val="000000"/>
          <w:sz w:val="32"/>
          <w:szCs w:val="32"/>
        </w:rPr>
      </w:pPr>
    </w:p>
    <w:p w:rsidR="00000000" w:rsidRDefault="008662FF">
      <w:pPr>
        <w:spacing w:line="640" w:lineRule="exact"/>
        <w:jc w:val="center"/>
        <w:rPr>
          <w:rFonts w:ascii="宋体" w:hAnsi="宋体" w:cs="宋体" w:hint="eastAsia"/>
          <w:b/>
          <w:bCs/>
          <w:sz w:val="44"/>
          <w:szCs w:val="44"/>
        </w:rPr>
      </w:pPr>
      <w:r>
        <w:rPr>
          <w:rFonts w:ascii="宋体" w:hAnsi="宋体" w:cs="宋体" w:hint="eastAsia"/>
          <w:b/>
          <w:bCs/>
          <w:sz w:val="44"/>
          <w:szCs w:val="44"/>
        </w:rPr>
        <w:t>全国“安全生产月”活动联络员反馈表</w:t>
      </w:r>
    </w:p>
    <w:p w:rsidR="00000000" w:rsidRDefault="008662FF">
      <w:pPr>
        <w:widowControl/>
        <w:spacing w:line="560" w:lineRule="exact"/>
        <w:jc w:val="center"/>
        <w:rPr>
          <w:rFonts w:ascii="宋体" w:hAnsi="宋体" w:cs="宋体" w:hint="eastAsia"/>
          <w:kern w:val="0"/>
          <w:sz w:val="32"/>
          <w:szCs w:val="32"/>
        </w:rPr>
      </w:pPr>
    </w:p>
    <w:tbl>
      <w:tblPr>
        <w:tblW w:w="1224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1"/>
        <w:gridCol w:w="2041"/>
        <w:gridCol w:w="2041"/>
        <w:gridCol w:w="2041"/>
        <w:gridCol w:w="2041"/>
        <w:gridCol w:w="2041"/>
      </w:tblGrid>
      <w:tr w:rsidR="00000000">
        <w:trPr>
          <w:trHeight w:val="850"/>
          <w:jc w:val="center"/>
        </w:trPr>
        <w:tc>
          <w:tcPr>
            <w:tcW w:w="2041" w:type="dxa"/>
            <w:vAlign w:val="center"/>
          </w:tcPr>
          <w:p w:rsidR="00000000" w:rsidRDefault="008662FF">
            <w:pPr>
              <w:widowControl/>
              <w:spacing w:line="560" w:lineRule="exact"/>
              <w:jc w:val="center"/>
              <w:rPr>
                <w:rFonts w:ascii="宋体" w:hAnsi="宋体" w:cs="宋体" w:hint="eastAsia"/>
                <w:kern w:val="0"/>
                <w:sz w:val="32"/>
                <w:szCs w:val="32"/>
              </w:rPr>
            </w:pPr>
            <w:r>
              <w:rPr>
                <w:rFonts w:ascii="宋体" w:hAnsi="宋体" w:cs="宋体" w:hint="eastAsia"/>
                <w:kern w:val="0"/>
                <w:sz w:val="32"/>
                <w:szCs w:val="32"/>
              </w:rPr>
              <w:t>姓名</w:t>
            </w:r>
          </w:p>
        </w:tc>
        <w:tc>
          <w:tcPr>
            <w:tcW w:w="2041" w:type="dxa"/>
            <w:vAlign w:val="center"/>
          </w:tcPr>
          <w:p w:rsidR="00000000" w:rsidRDefault="008662FF">
            <w:pPr>
              <w:widowControl/>
              <w:spacing w:line="560" w:lineRule="exact"/>
              <w:jc w:val="center"/>
              <w:rPr>
                <w:rFonts w:ascii="宋体" w:hAnsi="宋体" w:cs="宋体" w:hint="eastAsia"/>
                <w:kern w:val="0"/>
                <w:sz w:val="32"/>
                <w:szCs w:val="32"/>
              </w:rPr>
            </w:pPr>
          </w:p>
        </w:tc>
        <w:tc>
          <w:tcPr>
            <w:tcW w:w="2041" w:type="dxa"/>
            <w:vAlign w:val="center"/>
          </w:tcPr>
          <w:p w:rsidR="00000000" w:rsidRDefault="008662FF">
            <w:pPr>
              <w:widowControl/>
              <w:spacing w:line="560" w:lineRule="exact"/>
              <w:jc w:val="center"/>
              <w:rPr>
                <w:rFonts w:ascii="宋体" w:hAnsi="宋体" w:cs="宋体" w:hint="eastAsia"/>
                <w:kern w:val="0"/>
                <w:sz w:val="32"/>
                <w:szCs w:val="32"/>
              </w:rPr>
            </w:pPr>
            <w:r>
              <w:rPr>
                <w:rFonts w:ascii="宋体" w:hAnsi="宋体" w:cs="宋体" w:hint="eastAsia"/>
                <w:kern w:val="0"/>
                <w:sz w:val="32"/>
                <w:szCs w:val="32"/>
              </w:rPr>
              <w:t>性别</w:t>
            </w:r>
          </w:p>
        </w:tc>
        <w:tc>
          <w:tcPr>
            <w:tcW w:w="2041" w:type="dxa"/>
            <w:vAlign w:val="center"/>
          </w:tcPr>
          <w:p w:rsidR="00000000" w:rsidRDefault="008662FF">
            <w:pPr>
              <w:widowControl/>
              <w:spacing w:line="560" w:lineRule="exact"/>
              <w:jc w:val="center"/>
              <w:rPr>
                <w:rFonts w:ascii="宋体" w:hAnsi="宋体" w:cs="宋体" w:hint="eastAsia"/>
                <w:kern w:val="0"/>
                <w:sz w:val="32"/>
                <w:szCs w:val="32"/>
              </w:rPr>
            </w:pPr>
          </w:p>
        </w:tc>
        <w:tc>
          <w:tcPr>
            <w:tcW w:w="2041" w:type="dxa"/>
            <w:vAlign w:val="center"/>
          </w:tcPr>
          <w:p w:rsidR="00000000" w:rsidRDefault="008662FF">
            <w:pPr>
              <w:widowControl/>
              <w:spacing w:line="560" w:lineRule="exact"/>
              <w:jc w:val="center"/>
              <w:rPr>
                <w:rFonts w:ascii="宋体" w:hAnsi="宋体" w:cs="宋体" w:hint="eastAsia"/>
                <w:kern w:val="0"/>
                <w:sz w:val="32"/>
                <w:szCs w:val="32"/>
              </w:rPr>
            </w:pPr>
            <w:r>
              <w:rPr>
                <w:rFonts w:ascii="宋体" w:hAnsi="宋体" w:cs="宋体" w:hint="eastAsia"/>
                <w:kern w:val="0"/>
                <w:sz w:val="32"/>
                <w:szCs w:val="32"/>
              </w:rPr>
              <w:t>职务</w:t>
            </w:r>
          </w:p>
        </w:tc>
        <w:tc>
          <w:tcPr>
            <w:tcW w:w="2041" w:type="dxa"/>
            <w:vAlign w:val="center"/>
          </w:tcPr>
          <w:p w:rsidR="00000000" w:rsidRDefault="008662FF">
            <w:pPr>
              <w:widowControl/>
              <w:spacing w:line="560" w:lineRule="exact"/>
              <w:jc w:val="center"/>
              <w:rPr>
                <w:rFonts w:ascii="宋体" w:hAnsi="宋体" w:cs="宋体" w:hint="eastAsia"/>
                <w:kern w:val="0"/>
                <w:sz w:val="32"/>
                <w:szCs w:val="32"/>
              </w:rPr>
            </w:pPr>
          </w:p>
        </w:tc>
      </w:tr>
      <w:tr w:rsidR="00000000">
        <w:trPr>
          <w:trHeight w:val="850"/>
          <w:jc w:val="center"/>
        </w:trPr>
        <w:tc>
          <w:tcPr>
            <w:tcW w:w="2041" w:type="dxa"/>
            <w:vAlign w:val="center"/>
          </w:tcPr>
          <w:p w:rsidR="00000000" w:rsidRDefault="008662FF">
            <w:pPr>
              <w:widowControl/>
              <w:spacing w:line="560" w:lineRule="exact"/>
              <w:jc w:val="center"/>
              <w:rPr>
                <w:rFonts w:ascii="宋体" w:hAnsi="宋体" w:cs="宋体" w:hint="eastAsia"/>
                <w:kern w:val="0"/>
                <w:sz w:val="32"/>
                <w:szCs w:val="32"/>
              </w:rPr>
            </w:pPr>
            <w:r>
              <w:rPr>
                <w:rFonts w:ascii="宋体" w:hAnsi="宋体" w:cs="宋体" w:hint="eastAsia"/>
                <w:kern w:val="0"/>
                <w:sz w:val="32"/>
                <w:szCs w:val="32"/>
              </w:rPr>
              <w:t>办公电话</w:t>
            </w:r>
          </w:p>
        </w:tc>
        <w:tc>
          <w:tcPr>
            <w:tcW w:w="2041" w:type="dxa"/>
            <w:vAlign w:val="center"/>
          </w:tcPr>
          <w:p w:rsidR="00000000" w:rsidRDefault="008662FF">
            <w:pPr>
              <w:widowControl/>
              <w:spacing w:line="560" w:lineRule="exact"/>
              <w:jc w:val="center"/>
              <w:rPr>
                <w:rFonts w:ascii="宋体" w:hAnsi="宋体" w:cs="宋体" w:hint="eastAsia"/>
                <w:kern w:val="0"/>
                <w:sz w:val="32"/>
                <w:szCs w:val="32"/>
              </w:rPr>
            </w:pPr>
          </w:p>
        </w:tc>
        <w:tc>
          <w:tcPr>
            <w:tcW w:w="2041" w:type="dxa"/>
            <w:vAlign w:val="center"/>
          </w:tcPr>
          <w:p w:rsidR="00000000" w:rsidRDefault="008662FF">
            <w:pPr>
              <w:widowControl/>
              <w:spacing w:line="560" w:lineRule="exact"/>
              <w:jc w:val="center"/>
              <w:rPr>
                <w:rFonts w:ascii="宋体" w:hAnsi="宋体" w:cs="宋体" w:hint="eastAsia"/>
                <w:kern w:val="0"/>
                <w:sz w:val="32"/>
                <w:szCs w:val="32"/>
              </w:rPr>
            </w:pPr>
            <w:r>
              <w:rPr>
                <w:rFonts w:ascii="宋体" w:hAnsi="宋体" w:cs="宋体" w:hint="eastAsia"/>
                <w:kern w:val="0"/>
                <w:sz w:val="32"/>
                <w:szCs w:val="32"/>
              </w:rPr>
              <w:t>手机</w:t>
            </w:r>
          </w:p>
        </w:tc>
        <w:tc>
          <w:tcPr>
            <w:tcW w:w="2041" w:type="dxa"/>
            <w:vAlign w:val="center"/>
          </w:tcPr>
          <w:p w:rsidR="00000000" w:rsidRDefault="008662FF">
            <w:pPr>
              <w:widowControl/>
              <w:spacing w:line="560" w:lineRule="exact"/>
              <w:jc w:val="center"/>
              <w:rPr>
                <w:rFonts w:ascii="宋体" w:hAnsi="宋体" w:cs="宋体" w:hint="eastAsia"/>
                <w:kern w:val="0"/>
                <w:sz w:val="32"/>
                <w:szCs w:val="32"/>
              </w:rPr>
            </w:pPr>
          </w:p>
        </w:tc>
        <w:tc>
          <w:tcPr>
            <w:tcW w:w="2041" w:type="dxa"/>
            <w:vAlign w:val="center"/>
          </w:tcPr>
          <w:p w:rsidR="00000000" w:rsidRDefault="008662FF">
            <w:pPr>
              <w:widowControl/>
              <w:spacing w:line="560" w:lineRule="exact"/>
              <w:jc w:val="center"/>
              <w:rPr>
                <w:rFonts w:ascii="宋体" w:hAnsi="宋体" w:cs="宋体" w:hint="eastAsia"/>
                <w:kern w:val="0"/>
                <w:sz w:val="32"/>
                <w:szCs w:val="32"/>
              </w:rPr>
            </w:pPr>
            <w:r>
              <w:rPr>
                <w:rFonts w:ascii="宋体" w:hAnsi="宋体" w:cs="宋体" w:hint="eastAsia"/>
                <w:kern w:val="0"/>
                <w:sz w:val="32"/>
                <w:szCs w:val="32"/>
              </w:rPr>
              <w:t>传真</w:t>
            </w:r>
          </w:p>
        </w:tc>
        <w:tc>
          <w:tcPr>
            <w:tcW w:w="2041" w:type="dxa"/>
            <w:vAlign w:val="center"/>
          </w:tcPr>
          <w:p w:rsidR="00000000" w:rsidRDefault="008662FF">
            <w:pPr>
              <w:widowControl/>
              <w:spacing w:line="560" w:lineRule="exact"/>
              <w:jc w:val="center"/>
              <w:rPr>
                <w:rFonts w:ascii="宋体" w:hAnsi="宋体" w:cs="宋体" w:hint="eastAsia"/>
                <w:kern w:val="0"/>
                <w:sz w:val="32"/>
                <w:szCs w:val="32"/>
              </w:rPr>
            </w:pPr>
          </w:p>
        </w:tc>
      </w:tr>
      <w:tr w:rsidR="00000000">
        <w:trPr>
          <w:trHeight w:val="850"/>
          <w:jc w:val="center"/>
        </w:trPr>
        <w:tc>
          <w:tcPr>
            <w:tcW w:w="2041" w:type="dxa"/>
            <w:vAlign w:val="center"/>
          </w:tcPr>
          <w:p w:rsidR="00000000" w:rsidRDefault="008662FF">
            <w:pPr>
              <w:widowControl/>
              <w:spacing w:line="560" w:lineRule="exact"/>
              <w:jc w:val="center"/>
              <w:rPr>
                <w:rFonts w:ascii="宋体" w:hAnsi="宋体" w:cs="宋体" w:hint="eastAsia"/>
                <w:kern w:val="0"/>
                <w:sz w:val="32"/>
                <w:szCs w:val="32"/>
              </w:rPr>
            </w:pPr>
            <w:r>
              <w:rPr>
                <w:rFonts w:ascii="宋体" w:hAnsi="宋体" w:cs="宋体" w:hint="eastAsia"/>
                <w:kern w:val="0"/>
                <w:sz w:val="32"/>
                <w:szCs w:val="32"/>
              </w:rPr>
              <w:t>电子邮箱</w:t>
            </w:r>
          </w:p>
        </w:tc>
        <w:tc>
          <w:tcPr>
            <w:tcW w:w="10205" w:type="dxa"/>
            <w:gridSpan w:val="5"/>
            <w:vAlign w:val="center"/>
          </w:tcPr>
          <w:p w:rsidR="00000000" w:rsidRDefault="008662FF">
            <w:pPr>
              <w:widowControl/>
              <w:spacing w:line="560" w:lineRule="exact"/>
              <w:jc w:val="center"/>
              <w:rPr>
                <w:rFonts w:ascii="宋体" w:hAnsi="宋体" w:cs="宋体" w:hint="eastAsia"/>
                <w:kern w:val="0"/>
                <w:sz w:val="32"/>
                <w:szCs w:val="32"/>
              </w:rPr>
            </w:pPr>
          </w:p>
        </w:tc>
      </w:tr>
      <w:tr w:rsidR="00000000">
        <w:trPr>
          <w:trHeight w:val="850"/>
          <w:jc w:val="center"/>
        </w:trPr>
        <w:tc>
          <w:tcPr>
            <w:tcW w:w="2041" w:type="dxa"/>
            <w:vAlign w:val="center"/>
          </w:tcPr>
          <w:p w:rsidR="00000000" w:rsidRDefault="008662FF">
            <w:pPr>
              <w:widowControl/>
              <w:spacing w:line="560" w:lineRule="exact"/>
              <w:jc w:val="center"/>
              <w:rPr>
                <w:rFonts w:ascii="宋体" w:hAnsi="宋体" w:cs="宋体" w:hint="eastAsia"/>
                <w:kern w:val="0"/>
                <w:sz w:val="32"/>
                <w:szCs w:val="32"/>
              </w:rPr>
            </w:pPr>
            <w:r>
              <w:rPr>
                <w:rFonts w:ascii="宋体" w:hAnsi="宋体" w:cs="宋体" w:hint="eastAsia"/>
                <w:kern w:val="0"/>
                <w:sz w:val="32"/>
                <w:szCs w:val="32"/>
              </w:rPr>
              <w:t>单位名称</w:t>
            </w:r>
          </w:p>
        </w:tc>
        <w:tc>
          <w:tcPr>
            <w:tcW w:w="10205" w:type="dxa"/>
            <w:gridSpan w:val="5"/>
            <w:vAlign w:val="center"/>
          </w:tcPr>
          <w:p w:rsidR="00000000" w:rsidRDefault="008662FF">
            <w:pPr>
              <w:widowControl/>
              <w:spacing w:line="560" w:lineRule="exact"/>
              <w:jc w:val="center"/>
              <w:rPr>
                <w:rFonts w:ascii="宋体" w:hAnsi="宋体" w:cs="宋体" w:hint="eastAsia"/>
                <w:kern w:val="0"/>
                <w:sz w:val="32"/>
                <w:szCs w:val="32"/>
              </w:rPr>
            </w:pPr>
          </w:p>
        </w:tc>
      </w:tr>
      <w:tr w:rsidR="00000000">
        <w:trPr>
          <w:trHeight w:val="850"/>
          <w:jc w:val="center"/>
        </w:trPr>
        <w:tc>
          <w:tcPr>
            <w:tcW w:w="2041" w:type="dxa"/>
            <w:vAlign w:val="center"/>
          </w:tcPr>
          <w:p w:rsidR="00000000" w:rsidRDefault="008662FF">
            <w:pPr>
              <w:widowControl/>
              <w:spacing w:line="560" w:lineRule="exact"/>
              <w:jc w:val="center"/>
              <w:rPr>
                <w:rFonts w:ascii="宋体" w:hAnsi="宋体" w:cs="宋体" w:hint="eastAsia"/>
                <w:kern w:val="0"/>
                <w:sz w:val="32"/>
                <w:szCs w:val="32"/>
              </w:rPr>
            </w:pPr>
            <w:r>
              <w:rPr>
                <w:rFonts w:ascii="宋体" w:hAnsi="宋体" w:cs="宋体" w:hint="eastAsia"/>
                <w:kern w:val="0"/>
                <w:sz w:val="32"/>
                <w:szCs w:val="32"/>
              </w:rPr>
              <w:t>通信地址</w:t>
            </w:r>
          </w:p>
        </w:tc>
        <w:tc>
          <w:tcPr>
            <w:tcW w:w="10205" w:type="dxa"/>
            <w:gridSpan w:val="5"/>
            <w:vAlign w:val="center"/>
          </w:tcPr>
          <w:p w:rsidR="00000000" w:rsidRDefault="008662FF">
            <w:pPr>
              <w:widowControl/>
              <w:spacing w:line="560" w:lineRule="exact"/>
              <w:jc w:val="center"/>
              <w:rPr>
                <w:rFonts w:ascii="宋体" w:hAnsi="宋体" w:cs="宋体" w:hint="eastAsia"/>
                <w:kern w:val="0"/>
                <w:sz w:val="32"/>
                <w:szCs w:val="32"/>
              </w:rPr>
            </w:pPr>
          </w:p>
        </w:tc>
      </w:tr>
    </w:tbl>
    <w:p w:rsidR="00000000" w:rsidRDefault="008662FF">
      <w:pPr>
        <w:widowControl/>
        <w:spacing w:line="560" w:lineRule="exact"/>
        <w:ind w:firstLineChars="200" w:firstLine="640"/>
        <w:jc w:val="left"/>
        <w:rPr>
          <w:rFonts w:ascii="宋体" w:hAnsi="宋体" w:cs="宋体" w:hint="eastAsia"/>
          <w:sz w:val="32"/>
          <w:szCs w:val="32"/>
        </w:rPr>
      </w:pPr>
      <w:r>
        <w:rPr>
          <w:rFonts w:ascii="宋体" w:hAnsi="宋体" w:cs="宋体" w:hint="eastAsia"/>
          <w:kern w:val="0"/>
          <w:sz w:val="32"/>
          <w:szCs w:val="32"/>
        </w:rPr>
        <w:t>注：请于</w:t>
      </w:r>
      <w:r>
        <w:rPr>
          <w:rFonts w:ascii="宋体" w:hAnsi="宋体" w:cs="宋体" w:hint="eastAsia"/>
          <w:kern w:val="0"/>
          <w:sz w:val="32"/>
          <w:szCs w:val="32"/>
        </w:rPr>
        <w:t>5</w:t>
      </w:r>
      <w:r>
        <w:rPr>
          <w:rFonts w:ascii="宋体" w:hAnsi="宋体" w:cs="宋体" w:hint="eastAsia"/>
          <w:kern w:val="0"/>
          <w:sz w:val="32"/>
          <w:szCs w:val="32"/>
        </w:rPr>
        <w:t>月</w:t>
      </w:r>
      <w:r>
        <w:rPr>
          <w:rFonts w:ascii="宋体" w:hAnsi="宋体" w:cs="宋体" w:hint="eastAsia"/>
          <w:kern w:val="0"/>
          <w:sz w:val="32"/>
          <w:szCs w:val="32"/>
        </w:rPr>
        <w:t>1</w:t>
      </w:r>
      <w:r>
        <w:rPr>
          <w:rFonts w:ascii="宋体" w:hAnsi="宋体" w:cs="宋体" w:hint="eastAsia"/>
          <w:kern w:val="0"/>
          <w:sz w:val="32"/>
          <w:szCs w:val="32"/>
        </w:rPr>
        <w:t>5</w:t>
      </w:r>
      <w:r>
        <w:rPr>
          <w:rFonts w:ascii="宋体" w:hAnsi="宋体" w:cs="宋体" w:hint="eastAsia"/>
          <w:kern w:val="0"/>
          <w:sz w:val="32"/>
          <w:szCs w:val="32"/>
        </w:rPr>
        <w:t>日前将此表传真至</w:t>
      </w:r>
      <w:r>
        <w:rPr>
          <w:rFonts w:ascii="宋体" w:hAnsi="宋体" w:cs="宋体" w:hint="eastAsia"/>
          <w:kern w:val="0"/>
          <w:sz w:val="32"/>
          <w:szCs w:val="32"/>
        </w:rPr>
        <w:t>010-64463009</w:t>
      </w:r>
      <w:r>
        <w:rPr>
          <w:rFonts w:ascii="宋体" w:hAnsi="宋体" w:cs="宋体" w:hint="eastAsia"/>
          <w:kern w:val="0"/>
          <w:sz w:val="32"/>
          <w:szCs w:val="32"/>
        </w:rPr>
        <w:t>或</w:t>
      </w:r>
      <w:r>
        <w:rPr>
          <w:rFonts w:ascii="宋体" w:hAnsi="宋体" w:cs="宋体" w:hint="eastAsia"/>
          <w:kern w:val="0"/>
          <w:sz w:val="32"/>
          <w:szCs w:val="32"/>
        </w:rPr>
        <w:t>010-</w:t>
      </w:r>
      <w:r>
        <w:rPr>
          <w:rFonts w:ascii="宋体" w:hAnsi="宋体" w:cs="宋体" w:hint="eastAsia"/>
          <w:kern w:val="0"/>
          <w:sz w:val="32"/>
          <w:szCs w:val="32"/>
        </w:rPr>
        <w:t>64463</w:t>
      </w:r>
      <w:r>
        <w:rPr>
          <w:rFonts w:ascii="宋体" w:hAnsi="宋体" w:cs="宋体" w:hint="eastAsia"/>
          <w:kern w:val="0"/>
          <w:sz w:val="32"/>
          <w:szCs w:val="32"/>
        </w:rPr>
        <w:t>61</w:t>
      </w:r>
      <w:r>
        <w:rPr>
          <w:rFonts w:ascii="宋体" w:hAnsi="宋体" w:cs="宋体" w:hint="eastAsia"/>
          <w:kern w:val="0"/>
          <w:sz w:val="32"/>
          <w:szCs w:val="32"/>
        </w:rPr>
        <w:t>9</w:t>
      </w:r>
      <w:r>
        <w:rPr>
          <w:rFonts w:ascii="宋体" w:hAnsi="宋体" w:cs="宋体" w:hint="eastAsia"/>
          <w:kern w:val="0"/>
          <w:sz w:val="32"/>
          <w:szCs w:val="32"/>
        </w:rPr>
        <w:t>。</w:t>
      </w:r>
    </w:p>
    <w:sectPr w:rsidR="00000000">
      <w:footerReference w:type="default" r:id="rId6"/>
      <w:headerReference w:type="first" r:id="rId7"/>
      <w:footerReference w:type="first" r:id="rId8"/>
      <w:pgSz w:w="11907" w:h="16840"/>
      <w:pgMar w:top="1440" w:right="1797" w:bottom="1540" w:left="1797" w:header="680" w:footer="1020" w:gutter="0"/>
      <w:cols w:space="720"/>
      <w:titlePg/>
      <w:docGrid w:type="lines" w:linePitch="5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8662FF">
      <w:r>
        <w:separator/>
      </w:r>
    </w:p>
  </w:endnote>
  <w:endnote w:type="continuationSeparator" w:id="0">
    <w:p w:rsidR="00000000" w:rsidRDefault="00866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微软雅黑"/>
    <w:charset w:val="86"/>
    <w:family w:val="auto"/>
    <w:pitch w:val="default"/>
    <w:sig w:usb0="A00002BF" w:usb1="38CF7CFA" w:usb2="00082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662FF">
    <w:pPr>
      <w:pStyle w:val="a5"/>
    </w:pPr>
    <w:r>
      <w:pict>
        <v:shapetype id="_x0000_t202" coordsize="21600,21600" o:spt="202" path="m,l,21600r21600,l21600,xe">
          <v:stroke joinstyle="miter"/>
          <v:path gradientshapeok="t" o:connecttype="rect"/>
        </v:shapetype>
        <v:shape id="文本框 2069" o:spid="_x0000_s3093" type="#_x0000_t202" style="position:absolute;margin-left:0;margin-top:0;width:2in;height:2in;z-index:251657216;mso-wrap-style:none;mso-position-horizontal:center;mso-position-horizontal-relative:margin;v-text-anchor:top" filled="f" stroked="f" strokeweight="1.25pt">
          <v:fill o:detectmouseclick="t"/>
          <v:textbox style="mso-fit-shape-to-text:t" inset="0,0,0,0">
            <w:txbxContent>
              <w:p w:rsidR="00000000" w:rsidRDefault="008662FF">
                <w:pPr>
                  <w:pStyle w:val="a5"/>
                  <w:rPr>
                    <w:rStyle w:val="aa"/>
                  </w:rPr>
                </w:pPr>
                <w:r>
                  <w:fldChar w:fldCharType="begin"/>
                </w:r>
                <w:r>
                  <w:rPr>
                    <w:rStyle w:val="aa"/>
                  </w:rPr>
                  <w:instrText xml:space="preserve">PAGE  </w:instrText>
                </w:r>
                <w:r>
                  <w:fldChar w:fldCharType="separate"/>
                </w:r>
                <w:r>
                  <w:rPr>
                    <w:rStyle w:val="aa"/>
                  </w:rPr>
                  <w:t>2</w:t>
                </w:r>
                <w:r>
                  <w:fldChar w:fldCharType="end"/>
                </w:r>
              </w:p>
              <w:p w:rsidR="00000000" w:rsidRDefault="008662FF"/>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662FF">
    <w:pPr>
      <w:tabs>
        <w:tab w:val="left" w:pos="3946"/>
      </w:tabs>
      <w:spacing w:line="360" w:lineRule="auto"/>
      <w:ind w:right="-794"/>
      <w:rPr>
        <w:rFonts w:ascii="仿宋_GB2312" w:eastAsia="仿宋_GB2312" w:hint="eastAsia"/>
        <w:sz w:val="28"/>
        <w:szCs w:val="28"/>
      </w:rPr>
    </w:pPr>
    <w:r>
      <w:rPr>
        <w:sz w:val="30"/>
      </w:rPr>
      <w:pict>
        <v:shapetype id="_x0000_t202" coordsize="21600,21600" o:spt="202" path="m,l,21600r21600,l21600,xe">
          <v:stroke joinstyle="miter"/>
          <v:path gradientshapeok="t" o:connecttype="rect"/>
        </v:shapetype>
        <v:shape id="文本框 2077" o:spid="_x0000_s3101" type="#_x0000_t202" style="position:absolute;left:0;text-align:left;margin-left:203.7pt;margin-top:15.15pt;width:2in;height:2in;z-index:251658240;mso-wrap-style:none;mso-position-horizontal-relative:margin" filled="f" stroked="f" strokeweight="1.25pt">
          <v:textbox style="mso-fit-shape-to-text:t" inset="0,0,0,0">
            <w:txbxContent>
              <w:p w:rsidR="00000000" w:rsidRDefault="008662FF">
                <w:pPr>
                  <w:pStyle w:val="a5"/>
                </w:pPr>
                <w:r>
                  <w:fldChar w:fldCharType="begin"/>
                </w:r>
                <w:r>
                  <w:instrText xml:space="preserve"> PAGE  \* MERGEFORMAT </w:instrText>
                </w:r>
                <w:r>
                  <w:fldChar w:fldCharType="separate"/>
                </w:r>
                <w:r>
                  <w:t>1</w:t>
                </w:r>
                <w:r>
                  <w:fldChar w:fldCharType="end"/>
                </w:r>
              </w:p>
            </w:txbxContent>
          </v:textbox>
          <w10:wrap anchorx="margin"/>
        </v:shape>
      </w:pict>
    </w:r>
    <w:r>
      <w:rPr>
        <w:rFonts w:ascii="仿宋_GB2312" w:eastAsia="仿宋_GB2312" w:hint="eastAsia"/>
        <w:sz w:val="28"/>
        <w:szCs w:val="2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8662FF">
      <w:r>
        <w:separator/>
      </w:r>
    </w:p>
  </w:footnote>
  <w:footnote w:type="continuationSeparator" w:id="0">
    <w:p w:rsidR="00000000" w:rsidRDefault="008662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662FF">
    <w:pPr>
      <w:snapToGrid w:val="0"/>
      <w:ind w:leftChars="-180" w:left="68" w:right="-794" w:hangingChars="91" w:hanging="446"/>
      <w:jc w:val="center"/>
      <w:rPr>
        <w:rFonts w:ascii="方正小标宋_GBK" w:eastAsia="方正小标宋_GBK" w:hAnsi="华文中宋"/>
        <w:color w:val="FF4600"/>
        <w:spacing w:val="140"/>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readOnly" w:enforcement="0"/>
  <w:defaultTabStop w:val="420"/>
  <w:drawingGridHorizontalSpacing w:val="97"/>
  <w:drawingGridVerticalSpacing w:val="284"/>
  <w:noPunctuationKerning/>
  <w:characterSpacingControl w:val="compressPunctuation"/>
  <w:doNotValidateAgainstSchema/>
  <w:doNotDemarcateInvalidXml/>
  <w:hdrShapeDefaults>
    <o:shapedefaults v:ext="edit" spidmax="4126" strokecolor="#739cc3">
      <v:fill angle="90" type="gradient">
        <o:fill v:ext="view" type="gradientUnscaled"/>
      </v:fill>
      <v:stroke color="#739cc3" weight="1.25pt"/>
    </o:shapedefaults>
    <o:shapelayout v:ext="edit">
      <o:idmap v:ext="edit" data="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66335"/>
    <w:rsid w:val="00135F90"/>
    <w:rsid w:val="0033431D"/>
    <w:rsid w:val="0080164B"/>
    <w:rsid w:val="008662FF"/>
    <w:rsid w:val="00970586"/>
    <w:rsid w:val="0097627A"/>
    <w:rsid w:val="00DC1067"/>
    <w:rsid w:val="00E915B2"/>
    <w:rsid w:val="0D0439AD"/>
    <w:rsid w:val="0DDF6910"/>
    <w:rsid w:val="0E0F8832"/>
    <w:rsid w:val="0E642D2B"/>
    <w:rsid w:val="0FD77389"/>
    <w:rsid w:val="1A9731B0"/>
    <w:rsid w:val="1CD726B3"/>
    <w:rsid w:val="1FBFAD0F"/>
    <w:rsid w:val="21A110B9"/>
    <w:rsid w:val="23F8BC60"/>
    <w:rsid w:val="267F1017"/>
    <w:rsid w:val="28F14AFE"/>
    <w:rsid w:val="2BDE269A"/>
    <w:rsid w:val="2EE7DFFC"/>
    <w:rsid w:val="2F0D7C47"/>
    <w:rsid w:val="2F37A6FD"/>
    <w:rsid w:val="2FFE76BF"/>
    <w:rsid w:val="327EFBA8"/>
    <w:rsid w:val="37AFCCE9"/>
    <w:rsid w:val="37FFACC1"/>
    <w:rsid w:val="385F0F5D"/>
    <w:rsid w:val="3DC50166"/>
    <w:rsid w:val="3EF322C0"/>
    <w:rsid w:val="3FBFDAFC"/>
    <w:rsid w:val="3FE503E1"/>
    <w:rsid w:val="442858E1"/>
    <w:rsid w:val="45BD93C5"/>
    <w:rsid w:val="48811D03"/>
    <w:rsid w:val="48EF3BA5"/>
    <w:rsid w:val="4A8A21CE"/>
    <w:rsid w:val="4CDCC073"/>
    <w:rsid w:val="4E9179F4"/>
    <w:rsid w:val="4EEB23AD"/>
    <w:rsid w:val="4FDDB152"/>
    <w:rsid w:val="4FE55790"/>
    <w:rsid w:val="4FF6390B"/>
    <w:rsid w:val="521E9BC3"/>
    <w:rsid w:val="56DBF9F4"/>
    <w:rsid w:val="573DC7CC"/>
    <w:rsid w:val="5D7F3523"/>
    <w:rsid w:val="5EBB4DEB"/>
    <w:rsid w:val="5EF67BA0"/>
    <w:rsid w:val="5FFE35C8"/>
    <w:rsid w:val="5FFFAF91"/>
    <w:rsid w:val="63AD0817"/>
    <w:rsid w:val="63D65301"/>
    <w:rsid w:val="6522573F"/>
    <w:rsid w:val="66E61E7F"/>
    <w:rsid w:val="66FF7B85"/>
    <w:rsid w:val="69473E43"/>
    <w:rsid w:val="6A2B6B3C"/>
    <w:rsid w:val="6AFA5AD4"/>
    <w:rsid w:val="6BFFC2F2"/>
    <w:rsid w:val="6E7FE07D"/>
    <w:rsid w:val="706A79F2"/>
    <w:rsid w:val="70D75F1C"/>
    <w:rsid w:val="71DF872E"/>
    <w:rsid w:val="73FBB12A"/>
    <w:rsid w:val="75D7DCC2"/>
    <w:rsid w:val="768FA7FD"/>
    <w:rsid w:val="77DD2BB0"/>
    <w:rsid w:val="78D7ED14"/>
    <w:rsid w:val="796A3742"/>
    <w:rsid w:val="79EFC96D"/>
    <w:rsid w:val="7A79CCE9"/>
    <w:rsid w:val="7A7D5261"/>
    <w:rsid w:val="7ADA0AD4"/>
    <w:rsid w:val="7ADFF73E"/>
    <w:rsid w:val="7B665683"/>
    <w:rsid w:val="7B7E7E68"/>
    <w:rsid w:val="7BC6579F"/>
    <w:rsid w:val="7CFEC9B7"/>
    <w:rsid w:val="7D27DCA3"/>
    <w:rsid w:val="7DFED6CA"/>
    <w:rsid w:val="7DFF5065"/>
    <w:rsid w:val="7E97E0E0"/>
    <w:rsid w:val="7E9C72FF"/>
    <w:rsid w:val="7EFFF9EC"/>
    <w:rsid w:val="7F3D8963"/>
    <w:rsid w:val="7F9F37C9"/>
    <w:rsid w:val="7FDF1D19"/>
    <w:rsid w:val="7FE76DD1"/>
    <w:rsid w:val="7FFB2041"/>
    <w:rsid w:val="7FFB6F3D"/>
    <w:rsid w:val="7FFD61D5"/>
    <w:rsid w:val="7FFE0E71"/>
    <w:rsid w:val="7FFE168C"/>
    <w:rsid w:val="7FFEDBC8"/>
    <w:rsid w:val="8C9FD1BF"/>
    <w:rsid w:val="9B9DF58D"/>
    <w:rsid w:val="9FCF9364"/>
    <w:rsid w:val="A3AF71AA"/>
    <w:rsid w:val="A9EFA745"/>
    <w:rsid w:val="ADB15109"/>
    <w:rsid w:val="AFFFD4EA"/>
    <w:rsid w:val="B3FF3FB5"/>
    <w:rsid w:val="B3FFD4DC"/>
    <w:rsid w:val="BB7C5B6A"/>
    <w:rsid w:val="BDFF427C"/>
    <w:rsid w:val="BFBFF432"/>
    <w:rsid w:val="BFFE49DE"/>
    <w:rsid w:val="D5FC78AF"/>
    <w:rsid w:val="D7DF732C"/>
    <w:rsid w:val="DBF3D2FB"/>
    <w:rsid w:val="DC6BCAA6"/>
    <w:rsid w:val="DDEDB664"/>
    <w:rsid w:val="DE674895"/>
    <w:rsid w:val="DEB7FF6E"/>
    <w:rsid w:val="DEED6C9F"/>
    <w:rsid w:val="DEF5506A"/>
    <w:rsid w:val="DF3F7B6C"/>
    <w:rsid w:val="DFBFFC2E"/>
    <w:rsid w:val="DFD7E961"/>
    <w:rsid w:val="DFF149EB"/>
    <w:rsid w:val="E56F434A"/>
    <w:rsid w:val="E72DD3C6"/>
    <w:rsid w:val="E9FB188E"/>
    <w:rsid w:val="EA2F6CDE"/>
    <w:rsid w:val="EDFA207A"/>
    <w:rsid w:val="EE72B3DD"/>
    <w:rsid w:val="EF5D5767"/>
    <w:rsid w:val="EFC5B602"/>
    <w:rsid w:val="EFEFE906"/>
    <w:rsid w:val="EFFB85B4"/>
    <w:rsid w:val="F39DCF97"/>
    <w:rsid w:val="F3BEE7E9"/>
    <w:rsid w:val="F4ED8D6B"/>
    <w:rsid w:val="F6BF469A"/>
    <w:rsid w:val="F72C15B2"/>
    <w:rsid w:val="F77F3FC6"/>
    <w:rsid w:val="F7B3F326"/>
    <w:rsid w:val="F7DB69AE"/>
    <w:rsid w:val="F7DFF87A"/>
    <w:rsid w:val="F7EEE182"/>
    <w:rsid w:val="F7FE870B"/>
    <w:rsid w:val="F7FF90A2"/>
    <w:rsid w:val="F7FF98CA"/>
    <w:rsid w:val="FB0E36DA"/>
    <w:rsid w:val="FBBB2FCA"/>
    <w:rsid w:val="FC7F52A4"/>
    <w:rsid w:val="FCF98633"/>
    <w:rsid w:val="FCFE1ABB"/>
    <w:rsid w:val="FEDBAEF4"/>
    <w:rsid w:val="FEFE372C"/>
    <w:rsid w:val="FEFE5254"/>
    <w:rsid w:val="FF778D20"/>
    <w:rsid w:val="FF7E4080"/>
    <w:rsid w:val="FFBB5B63"/>
    <w:rsid w:val="FFBCA008"/>
    <w:rsid w:val="FFD2816E"/>
    <w:rsid w:val="FFDCFFBA"/>
    <w:rsid w:val="FFDD7A81"/>
    <w:rsid w:val="FFDDBE85"/>
    <w:rsid w:val="FFDFBA7F"/>
    <w:rsid w:val="FFFF1964"/>
    <w:rsid w:val="FFFF8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26" strokecolor="#739cc3">
      <v:fill angle="90" type="gradient">
        <o:fill v:ext="view" type="gradientUnscaled"/>
      </v:fill>
      <v:stroke color="#739cc3" weight="1.25pt"/>
    </o:shapedefaults>
    <o:shapelayout v:ext="edit">
      <o:idmap v:ext="edit" data="2"/>
    </o:shapelayout>
  </w:shapeDefaults>
  <w:decimalSymbol w:val="."/>
  <w:listSeparator w:val=","/>
  <w15:chartTrackingRefBased/>
  <w15:docId w15:val="{D8505F8A-9E2C-4C67-A102-04994119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Body Text"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99"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next w:val="a0"/>
    <w:qFormat/>
    <w:pPr>
      <w:widowControl w:val="0"/>
      <w:jc w:val="both"/>
    </w:pPr>
    <w:rPr>
      <w:kern w:val="2"/>
      <w:sz w:val="21"/>
    </w:rPr>
  </w:style>
  <w:style w:type="character" w:default="1" w:styleId="a1">
    <w:name w:val="Default Paragraph Font"/>
  </w:style>
  <w:style w:type="table" w:default="1" w:styleId="a2">
    <w:name w:val="Normal Table"/>
    <w:uiPriority w:val="99"/>
    <w:unhideWhenUsed/>
    <w:tblPr>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next w:val="a"/>
    <w:unhideWhenUsed/>
    <w:qFormat/>
    <w:pPr>
      <w:ind w:firstLineChars="200" w:firstLine="420"/>
    </w:pPr>
    <w:rPr>
      <w:szCs w:val="24"/>
    </w:rPr>
  </w:style>
  <w:style w:type="paragraph" w:styleId="a4">
    <w:name w:val="Body Text"/>
    <w:basedOn w:val="a"/>
    <w:uiPriority w:val="99"/>
    <w:unhideWhenUsed/>
    <w:qFormat/>
    <w:pPr>
      <w:spacing w:after="120"/>
    </w:pPr>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Normal (Web)"/>
    <w:basedOn w:val="a"/>
    <w:qFormat/>
    <w:pPr>
      <w:spacing w:before="100" w:beforeAutospacing="1" w:after="100" w:afterAutospacing="1"/>
      <w:jc w:val="left"/>
    </w:pPr>
    <w:rPr>
      <w:kern w:val="0"/>
      <w:sz w:val="24"/>
    </w:rPr>
  </w:style>
  <w:style w:type="paragraph" w:styleId="a8">
    <w:name w:val="Body Text First Indent"/>
    <w:basedOn w:val="a4"/>
    <w:uiPriority w:val="99"/>
    <w:unhideWhenUsed/>
    <w:qFormat/>
    <w:pPr>
      <w:ind w:firstLineChars="100" w:firstLine="420"/>
    </w:pPr>
  </w:style>
  <w:style w:type="table" w:styleId="a9">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1"/>
  </w:style>
  <w:style w:type="character" w:styleId="ab">
    <w:name w:val="Emphasis"/>
    <w:basedOn w:val="a1"/>
    <w:uiPriority w:val="20"/>
    <w:qFormat/>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soa\wdzx9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wdzx97.dot</Template>
  <TotalTime>0</TotalTime>
  <Pages>3</Pages>
  <Words>305</Words>
  <Characters>1743</Characters>
  <Application>Microsoft Office Word</Application>
  <DocSecurity>0</DocSecurity>
  <PresentationFormat/>
  <Lines>14</Lines>
  <Paragraphs>4</Paragraphs>
  <Slides>0</Slides>
  <Notes>0</Notes>
  <HiddenSlides>0</HiddenSlides>
  <MMClips>0</MMClips>
  <ScaleCrop>false</ScaleCrop>
  <Manager/>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关于反馈电影剧本《蜀道山》审查意见</dc:title>
  <dc:subject/>
  <dc:creator>王光耀</dc:creator>
  <cp:keywords/>
  <dc:description/>
  <cp:lastModifiedBy>HQU</cp:lastModifiedBy>
  <cp:revision>2</cp:revision>
  <cp:lastPrinted>2024-05-01T01:10:00Z</cp:lastPrinted>
  <dcterms:created xsi:type="dcterms:W3CDTF">2024-07-01T13:13:00Z</dcterms:created>
  <dcterms:modified xsi:type="dcterms:W3CDTF">2024-07-01T13:13:00Z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2052-11.8.2.10505</vt:lpwstr>
  </property>
  <property fmtid="{D5CDD505-2E9C-101B-9397-08002B2CF9AE}" pid="3" name="ICV">
    <vt:lpwstr>7BEFF7796B68B890F4543066ECEA72E6</vt:lpwstr>
  </property>
  <property fmtid="{D5CDD505-2E9C-101B-9397-08002B2CF9AE}" pid="4" name="hmcheck_markmode">
    <vt:r8>0</vt:r8>
  </property>
</Properties>
</file>